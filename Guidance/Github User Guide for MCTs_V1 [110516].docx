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0A159" w14:textId="31D75C2F" w:rsidR="008E1D24" w:rsidRDefault="003A5CD8" w:rsidP="008E1D24">
      <w:pPr>
        <w:pStyle w:val="Heading1"/>
        <w:rPr>
          <w:ins w:id="0" w:author="Dallas Calvert" w:date="2016-06-22T07:30:00Z"/>
        </w:rPr>
      </w:pPr>
      <w:r>
        <w:t>GitHub</w:t>
      </w:r>
      <w:r w:rsidR="008E1D24">
        <w:t xml:space="preserve"> User </w:t>
      </w:r>
      <w:commentRangeStart w:id="1"/>
      <w:commentRangeStart w:id="2"/>
      <w:r w:rsidR="008E1D24">
        <w:t>Guide</w:t>
      </w:r>
      <w:commentRangeEnd w:id="1"/>
      <w:r w:rsidR="00C44696">
        <w:rPr>
          <w:rStyle w:val="CommentReference"/>
          <w:rFonts w:ascii="Segoe" w:hAnsi="Segoe"/>
        </w:rPr>
        <w:commentReference w:id="1"/>
      </w:r>
      <w:commentRangeEnd w:id="2"/>
      <w:r w:rsidR="008C33CD">
        <w:rPr>
          <w:rStyle w:val="CommentReference"/>
          <w:rFonts w:ascii="Segoe" w:hAnsi="Segoe"/>
        </w:rPr>
        <w:commentReference w:id="2"/>
      </w:r>
      <w:r w:rsidR="008E1D24">
        <w:t xml:space="preserve"> for MCTs</w:t>
      </w:r>
    </w:p>
    <w:p w14:paraId="55548120" w14:textId="77777777" w:rsidR="00C44696" w:rsidRPr="00C44696" w:rsidRDefault="00C44696">
      <w:pPr>
        <w:pPrChange w:id="3" w:author="Dallas Calvert" w:date="2016-06-22T07:30:00Z">
          <w:pPr>
            <w:pStyle w:val="Heading1"/>
          </w:pPr>
        </w:pPrChange>
      </w:pPr>
    </w:p>
    <w:p w14:paraId="5FB889D5" w14:textId="77777777" w:rsidR="002C5179" w:rsidRDefault="008A41BF" w:rsidP="009059F0">
      <w:pPr>
        <w:ind w:left="0"/>
        <w:rPr>
          <w:ins w:id="4" w:author="Francis Langlois" w:date="2016-06-22T20:07:00Z"/>
        </w:rPr>
      </w:pPr>
      <w:ins w:id="5" w:author="Dallas Calvert" w:date="2016-06-22T07:32:00Z">
        <w:r>
          <w:t xml:space="preserve">One of the primary benefits of </w:t>
        </w:r>
      </w:ins>
      <w:ins w:id="6" w:author="Dallas Calvert" w:date="2016-06-22T07:28:00Z">
        <w:r>
          <w:t>c</w:t>
        </w:r>
        <w:r w:rsidR="00C44696">
          <w:t xml:space="preserve">loud services, such as Microsoft Azure, </w:t>
        </w:r>
      </w:ins>
      <w:ins w:id="7" w:author="Dallas Calvert" w:date="2016-06-22T07:33:00Z">
        <w:r>
          <w:t xml:space="preserve">is that you can update them easily and frequently. However, this benefit sometimes can be </w:t>
        </w:r>
      </w:ins>
      <w:ins w:id="8" w:author="Dallas Calvert" w:date="2016-06-22T07:34:00Z">
        <w:r>
          <w:t xml:space="preserve">lead to issues for </w:t>
        </w:r>
      </w:ins>
      <w:del w:id="9" w:author="Dallas Calvert" w:date="2016-06-22T07:29:00Z">
        <w:r w:rsidR="008E1D24" w:rsidDel="00C44696">
          <w:delText xml:space="preserve">One of the </w:delText>
        </w:r>
      </w:del>
      <w:del w:id="10" w:author="Dallas Calvert" w:date="2016-06-22T07:34:00Z">
        <w:r w:rsidR="008E1D24" w:rsidDel="008A41BF">
          <w:delText xml:space="preserve">issues that </w:delText>
        </w:r>
      </w:del>
      <w:ins w:id="11" w:author="Dallas Calvert" w:date="2016-06-22T07:28:00Z">
        <w:r w:rsidR="00C44696">
          <w:t xml:space="preserve">Microsoft Certified Trainers </w:t>
        </w:r>
      </w:ins>
      <w:ins w:id="12" w:author="Dallas Calvert" w:date="2016-06-22T07:35:00Z">
        <w:r>
          <w:t>(</w:t>
        </w:r>
      </w:ins>
      <w:r w:rsidR="008E1D24">
        <w:t>MCTs</w:t>
      </w:r>
      <w:ins w:id="13" w:author="Dallas Calvert" w:date="2016-06-22T07:35:00Z">
        <w:r>
          <w:t xml:space="preserve">) when they teach </w:t>
        </w:r>
      </w:ins>
      <w:del w:id="14" w:author="Dallas Calvert" w:date="2016-06-22T07:28:00Z">
        <w:r w:rsidR="008E1D24" w:rsidDel="00C44696">
          <w:delText xml:space="preserve"> </w:delText>
        </w:r>
      </w:del>
      <w:del w:id="15" w:author="Dallas Calvert" w:date="2016-06-22T07:35:00Z">
        <w:r w:rsidR="008E1D24" w:rsidDel="008A41BF">
          <w:delText xml:space="preserve">face when teaching </w:delText>
        </w:r>
      </w:del>
      <w:r w:rsidR="008E1D24">
        <w:t>courses</w:t>
      </w:r>
      <w:ins w:id="16" w:author="Dallas Calvert" w:date="2016-06-22T07:28:00Z">
        <w:r w:rsidR="00C44696">
          <w:t xml:space="preserve">, such as </w:t>
        </w:r>
      </w:ins>
      <w:del w:id="17" w:author="Dallas Calvert" w:date="2016-06-22T07:28:00Z">
        <w:r w:rsidR="008E1D24" w:rsidDel="00C44696">
          <w:delText xml:space="preserve"> like </w:delText>
        </w:r>
      </w:del>
      <w:r w:rsidR="008E1D24" w:rsidRPr="00882050">
        <w:rPr>
          <w:i/>
          <w:rPrChange w:id="18" w:author="Dallas Calvert" w:date="2016-06-22T13:52:00Z">
            <w:rPr/>
          </w:rPrChange>
        </w:rPr>
        <w:t>20533C: Implementing Microsoft Azure Infrastructure Solutions</w:t>
      </w:r>
      <w:del w:id="19" w:author="Dallas Calvert" w:date="2016-06-22T07:29:00Z">
        <w:r w:rsidR="008E1D24" w:rsidDel="00C44696">
          <w:delText xml:space="preserve"> is that cloud services like Azure are updated frequently</w:delText>
        </w:r>
      </w:del>
      <w:ins w:id="20" w:author="Dallas Calvert" w:date="2016-06-22T07:35:00Z">
        <w:r>
          <w:t xml:space="preserve">, because </w:t>
        </w:r>
      </w:ins>
      <w:del w:id="21" w:author="Dallas Calvert" w:date="2016-06-22T07:35:00Z">
        <w:r w:rsidR="008E1D24" w:rsidDel="008A41BF">
          <w:delText xml:space="preserve">. </w:delText>
        </w:r>
      </w:del>
      <w:del w:id="22" w:author="Dallas Calvert" w:date="2016-06-22T07:29:00Z">
        <w:r w:rsidR="008E1D24" w:rsidDel="00C44696">
          <w:delText xml:space="preserve">This </w:delText>
        </w:r>
      </w:del>
      <w:ins w:id="23" w:author="Dallas Calvert" w:date="2016-06-22T07:35:00Z">
        <w:r>
          <w:t xml:space="preserve">this </w:t>
        </w:r>
      </w:ins>
      <w:r w:rsidR="008E1D24">
        <w:t xml:space="preserve">means that </w:t>
      </w:r>
      <w:ins w:id="24" w:author="Dallas Calvert" w:date="2016-06-22T07:35:00Z">
        <w:r>
          <w:t xml:space="preserve">you must update </w:t>
        </w:r>
      </w:ins>
      <w:r w:rsidR="008E1D24">
        <w:t xml:space="preserve">the labs </w:t>
      </w:r>
      <w:ins w:id="25" w:author="Dallas Calvert" w:date="2016-06-22T07:29:00Z">
        <w:r w:rsidR="00C44696">
          <w:t xml:space="preserve">that </w:t>
        </w:r>
      </w:ins>
      <w:ins w:id="26" w:author="Dallas Calvert" w:date="2016-06-22T07:35:00Z">
        <w:r>
          <w:t xml:space="preserve">courses provide, so that the labs match the </w:t>
        </w:r>
      </w:ins>
      <w:del w:id="27" w:author="Dallas Calvert" w:date="2016-06-22T07:29:00Z">
        <w:r w:rsidR="008E1D24" w:rsidDel="00C44696">
          <w:delText xml:space="preserve">provided in courses like this also need to be updated frequently to match the </w:delText>
        </w:r>
      </w:del>
      <w:r w:rsidR="008E1D24">
        <w:t xml:space="preserve">service changes. </w:t>
      </w:r>
    </w:p>
    <w:p w14:paraId="261ABA5D" w14:textId="65B9EFC4" w:rsidR="008E1D24" w:rsidRDefault="008E1D24" w:rsidP="009059F0">
      <w:pPr>
        <w:ind w:left="0"/>
      </w:pPr>
      <w:del w:id="28" w:author="Dallas Calvert" w:date="2016-06-22T07:36:00Z">
        <w:r w:rsidDel="008A41BF">
          <w:delText>In addition</w:delText>
        </w:r>
      </w:del>
      <w:r w:rsidR="002C5179" w:rsidRPr="002C5179">
        <w:t xml:space="preserve">Changes in the labs occur frequently. A team might find it difficult to identify and address lab changes rapidly without </w:t>
      </w:r>
      <w:del w:id="29" w:author="Francis Langlois" w:date="2016-06-22T20:13:00Z">
        <w:r w:rsidR="002C5179" w:rsidRPr="002C5179" w:rsidDel="002C5179">
          <w:delText>notifictions</w:delText>
        </w:r>
      </w:del>
      <w:ins w:id="30" w:author="Francis Langlois" w:date="2016-06-22T20:13:00Z">
        <w:r w:rsidR="002C5179" w:rsidRPr="002C5179">
          <w:t>notifications</w:t>
        </w:r>
      </w:ins>
      <w:r w:rsidR="002C5179" w:rsidRPr="002C5179">
        <w:t xml:space="preserve"> for these changes</w:t>
      </w:r>
      <w:r w:rsidR="002C5179">
        <w:t xml:space="preserve">. </w:t>
      </w:r>
      <w:r w:rsidR="00262B53">
        <w:t xml:space="preserve">GitHub provides </w:t>
      </w:r>
      <w:r w:rsidR="002C5179">
        <w:t xml:space="preserve">an easy way to make changes </w:t>
      </w:r>
      <w:del w:id="31" w:author="Francis Langlois" w:date="2016-06-22T20:13:00Z">
        <w:r w:rsidR="00262B53" w:rsidDel="002C5179">
          <w:delText xml:space="preserve">to receive </w:delText>
        </w:r>
      </w:del>
      <w:r w:rsidR="002C5179">
        <w:t xml:space="preserve">and to receive </w:t>
      </w:r>
      <w:r w:rsidR="00262B53">
        <w:t>notifications</w:t>
      </w:r>
      <w:r w:rsidR="002C5179">
        <w:t xml:space="preserve"> of any changes.</w:t>
      </w:r>
    </w:p>
    <w:p w14:paraId="6A6C375B" w14:textId="7644DBF3" w:rsidR="0059485F" w:rsidRDefault="00974313" w:rsidP="009059F0">
      <w:pPr>
        <w:ind w:left="0"/>
      </w:pPr>
      <w:ins w:id="32" w:author="Francis Langlois" w:date="2016-06-22T20:14:00Z">
        <w:r>
          <w:t>W</w:t>
        </w:r>
      </w:ins>
      <w:ins w:id="33" w:author="Dallas Calvert" w:date="2016-06-22T07:39:00Z">
        <w:del w:id="34" w:author="Francis Langlois" w:date="2016-06-22T20:14:00Z">
          <w:r w:rsidR="002E0891" w:rsidDel="00974313">
            <w:delText xml:space="preserve">However, </w:delText>
          </w:r>
        </w:del>
      </w:ins>
      <w:ins w:id="35" w:author="Jason Hershey" w:date="2016-06-22T11:36:00Z">
        <w:del w:id="36" w:author="Francis Langlois" w:date="2016-06-22T20:14:00Z">
          <w:r w:rsidR="008C33CD" w:rsidDel="00974313">
            <w:delText xml:space="preserve">to </w:delText>
          </w:r>
        </w:del>
      </w:ins>
      <w:ins w:id="37" w:author="Dallas Calvert" w:date="2016-06-22T07:39:00Z">
        <w:del w:id="38" w:author="Francis Langlois" w:date="2016-06-22T20:14:00Z">
          <w:r w:rsidR="002E0891" w:rsidDel="00974313">
            <w:delText xml:space="preserve">the </w:delText>
          </w:r>
        </w:del>
      </w:ins>
      <w:del w:id="39" w:author="Francis Langlois" w:date="2016-06-22T20:14:00Z">
        <w:r w:rsidR="008E1D24" w:rsidDel="00974313">
          <w:delText>To address these issues, w</w:delText>
        </w:r>
      </w:del>
      <w:bookmarkStart w:id="40" w:name="_GoBack"/>
      <w:bookmarkEnd w:id="40"/>
      <w:r w:rsidR="008E1D24">
        <w:t xml:space="preserve">e </w:t>
      </w:r>
      <w:ins w:id="41" w:author="Dallas Calvert" w:date="2016-06-22T07:39:00Z">
        <w:del w:id="42" w:author="Francis Langlois" w:date="2016-06-22T20:14:00Z">
          <w:r w:rsidR="002E0891" w:rsidDel="00974313">
            <w:delText xml:space="preserve">now </w:delText>
          </w:r>
        </w:del>
      </w:ins>
      <w:r w:rsidR="008E1D24">
        <w:t xml:space="preserve">are </w:t>
      </w:r>
      <w:ins w:id="43" w:author="Dallas Calvert" w:date="2016-06-22T07:40:00Z">
        <w:r w:rsidR="002E0891">
          <w:t xml:space="preserve">using GitHub to publish </w:t>
        </w:r>
      </w:ins>
      <w:del w:id="44" w:author="Dallas Calvert" w:date="2016-06-22T07:40:00Z">
        <w:r w:rsidR="008E1D24" w:rsidDel="002E0891">
          <w:delText xml:space="preserve">publishing </w:delText>
        </w:r>
      </w:del>
      <w:r w:rsidR="008E1D24">
        <w:t xml:space="preserve">the lab instructions and lab files for </w:t>
      </w:r>
      <w:commentRangeStart w:id="45"/>
      <w:commentRangeStart w:id="46"/>
      <w:commentRangeStart w:id="47"/>
      <w:del w:id="48" w:author="Jason Hershey" w:date="2016-06-22T11:38:00Z">
        <w:r w:rsidR="008E1D24" w:rsidDel="008C33CD">
          <w:delText>this course</w:delText>
        </w:r>
      </w:del>
      <w:ins w:id="49" w:author="Jason Hershey" w:date="2016-06-22T11:38:00Z">
        <w:r w:rsidR="008C33CD">
          <w:t>courses like 20533C</w:t>
        </w:r>
      </w:ins>
      <w:ins w:id="50" w:author="Dallas Calvert" w:date="2016-06-22T07:40:00Z">
        <w:r w:rsidR="002E0891">
          <w:t xml:space="preserve">. </w:t>
        </w:r>
        <w:del w:id="51" w:author="Francis Langlois" w:date="2016-06-22T20:02:00Z">
          <w:r w:rsidR="002E0891" w:rsidDel="007E0631">
            <w:delText xml:space="preserve">This </w:delText>
          </w:r>
        </w:del>
      </w:ins>
      <w:ins w:id="52" w:author="Francis Langlois" w:date="2016-06-22T20:02:00Z">
        <w:r w:rsidR="007E0631">
          <w:t xml:space="preserve">Using GitHub </w:t>
        </w:r>
      </w:ins>
      <w:ins w:id="53" w:author="Dallas Calvert" w:date="2016-06-22T07:40:00Z">
        <w:r w:rsidR="002E0891">
          <w:t xml:space="preserve">allows for </w:t>
        </w:r>
      </w:ins>
      <w:del w:id="54" w:author="Dallas Calvert" w:date="2016-06-22T07:40:00Z">
        <w:r w:rsidR="008E1D24" w:rsidDel="002E0891">
          <w:delText xml:space="preserve"> </w:delText>
        </w:r>
        <w:commentRangeEnd w:id="45"/>
        <w:r w:rsidR="002E0891" w:rsidDel="002E0891">
          <w:rPr>
            <w:rStyle w:val="CommentReference"/>
          </w:rPr>
          <w:commentReference w:id="45"/>
        </w:r>
      </w:del>
      <w:commentRangeEnd w:id="46"/>
      <w:r w:rsidR="008C33CD">
        <w:rPr>
          <w:rStyle w:val="CommentReference"/>
        </w:rPr>
        <w:commentReference w:id="46"/>
      </w:r>
      <w:commentRangeEnd w:id="47"/>
      <w:r w:rsidR="007E0631">
        <w:rPr>
          <w:rStyle w:val="CommentReference"/>
        </w:rPr>
        <w:commentReference w:id="47"/>
      </w:r>
      <w:del w:id="55" w:author="Dallas Calvert" w:date="2016-06-22T07:40:00Z">
        <w:r w:rsidR="008E1D24" w:rsidDel="002E0891">
          <w:delText xml:space="preserve">on GitHub to allow for </w:delText>
        </w:r>
      </w:del>
      <w:r w:rsidR="0059485F">
        <w:t>collaboration</w:t>
      </w:r>
      <w:r w:rsidR="008E1D24">
        <w:t xml:space="preserve"> between the course</w:t>
      </w:r>
      <w:ins w:id="56" w:author="Dallas Calvert" w:date="2016-06-22T09:21:00Z">
        <w:r w:rsidR="00BA0E46">
          <w:t>’s</w:t>
        </w:r>
      </w:ins>
      <w:r w:rsidR="008E1D24">
        <w:t xml:space="preserve"> authors</w:t>
      </w:r>
      <w:ins w:id="57" w:author="Dallas Calvert" w:date="2016-06-22T07:41:00Z">
        <w:r w:rsidR="002E0891">
          <w:t>,</w:t>
        </w:r>
      </w:ins>
      <w:r w:rsidR="008E1D24">
        <w:t xml:space="preserve"> and </w:t>
      </w:r>
      <w:ins w:id="58" w:author="Dallas Calvert" w:date="2016-06-22T09:21:00Z">
        <w:r w:rsidR="00BA0E46">
          <w:t xml:space="preserve">it helps the </w:t>
        </w:r>
      </w:ins>
      <w:r w:rsidR="008E1D24">
        <w:t xml:space="preserve">MCTs to keep the content current with </w:t>
      </w:r>
      <w:ins w:id="59" w:author="Dallas Calvert" w:date="2016-06-22T07:41:00Z">
        <w:r w:rsidR="002E0891">
          <w:t xml:space="preserve">Azure platform </w:t>
        </w:r>
      </w:ins>
      <w:r w:rsidR="008E1D24">
        <w:t>changes</w:t>
      </w:r>
      <w:del w:id="60" w:author="Dallas Calvert" w:date="2016-06-22T07:41:00Z">
        <w:r w:rsidR="008E1D24" w:rsidDel="002E0891">
          <w:delText xml:space="preserve"> in the Azure platform</w:delText>
        </w:r>
      </w:del>
      <w:r w:rsidR="008E1D24">
        <w:t xml:space="preserve">. </w:t>
      </w:r>
      <w:ins w:id="61" w:author="Dallas Calvert" w:date="2016-06-22T07:41:00Z">
        <w:r w:rsidR="002E0891">
          <w:t xml:space="preserve">Using </w:t>
        </w:r>
      </w:ins>
      <w:del w:id="62" w:author="Dallas Calvert" w:date="2016-06-22T07:41:00Z">
        <w:r w:rsidR="008E1D24" w:rsidDel="002E0891">
          <w:delText xml:space="preserve">By using </w:delText>
        </w:r>
      </w:del>
      <w:r w:rsidR="008E1D24">
        <w:t>GitHub</w:t>
      </w:r>
      <w:ins w:id="63" w:author="Dallas Calvert" w:date="2016-06-22T07:41:00Z">
        <w:r w:rsidR="002E0891">
          <w:t xml:space="preserve"> allows the </w:t>
        </w:r>
      </w:ins>
      <w:del w:id="64" w:author="Dallas Calvert" w:date="2016-06-22T07:41:00Z">
        <w:r w:rsidR="008E1D24" w:rsidDel="002E0891">
          <w:delText xml:space="preserve">, </w:delText>
        </w:r>
      </w:del>
      <w:r w:rsidR="0059485F">
        <w:t xml:space="preserve">MCTs </w:t>
      </w:r>
      <w:del w:id="65" w:author="Dallas Calvert" w:date="2016-06-22T07:41:00Z">
        <w:r w:rsidR="0059485F" w:rsidDel="002E0891">
          <w:delText xml:space="preserve">can </w:delText>
        </w:r>
      </w:del>
      <w:ins w:id="66" w:author="Dallas Calvert" w:date="2016-06-22T07:41:00Z">
        <w:r w:rsidR="002E0891">
          <w:t xml:space="preserve">to </w:t>
        </w:r>
      </w:ins>
      <w:r w:rsidR="0059485F">
        <w:t xml:space="preserve">provide feedback and </w:t>
      </w:r>
      <w:del w:id="67" w:author="Dallas Calvert" w:date="2016-06-22T07:41:00Z">
        <w:r w:rsidR="0059485F" w:rsidDel="002E0891">
          <w:delText xml:space="preserve">provide </w:delText>
        </w:r>
      </w:del>
      <w:r w:rsidR="0059485F">
        <w:t xml:space="preserve">suggestions for </w:t>
      </w:r>
      <w:ins w:id="68" w:author="Dallas Calvert" w:date="2016-06-22T07:41:00Z">
        <w:r w:rsidR="002E0891">
          <w:t xml:space="preserve">lab </w:t>
        </w:r>
      </w:ins>
      <w:r w:rsidR="0059485F">
        <w:t>changes</w:t>
      </w:r>
      <w:ins w:id="69" w:author="Dallas Calvert" w:date="2016-06-22T07:41:00Z">
        <w:r w:rsidR="002E0891">
          <w:t xml:space="preserve">, and then the </w:t>
        </w:r>
      </w:ins>
      <w:del w:id="70" w:author="Dallas Calvert" w:date="2016-06-22T07:41:00Z">
        <w:r w:rsidR="0059485F" w:rsidDel="002E0891">
          <w:delText xml:space="preserve"> to the labs. The </w:delText>
        </w:r>
      </w:del>
      <w:r w:rsidR="0059485F">
        <w:t xml:space="preserve">course authors can </w:t>
      </w:r>
      <w:del w:id="71" w:author="Dallas Calvert" w:date="2016-06-22T07:41:00Z">
        <w:r w:rsidR="0059485F" w:rsidDel="002E0891">
          <w:delText xml:space="preserve">then very rapidly </w:delText>
        </w:r>
      </w:del>
      <w:r w:rsidR="0059485F">
        <w:t xml:space="preserve">update lab steps and </w:t>
      </w:r>
      <w:del w:id="72" w:author="Dallas Calvert" w:date="2016-06-22T09:21:00Z">
        <w:r w:rsidR="0059485F" w:rsidDel="00BA0E46">
          <w:delText xml:space="preserve">lab </w:delText>
        </w:r>
      </w:del>
      <w:r w:rsidR="0059485F">
        <w:t>scripts</w:t>
      </w:r>
      <w:ins w:id="73" w:author="Dallas Calvert" w:date="2016-06-22T07:41:00Z">
        <w:r w:rsidR="002E0891">
          <w:t xml:space="preserve"> </w:t>
        </w:r>
      </w:ins>
      <w:ins w:id="74" w:author="Dallas Calvert" w:date="2016-06-22T07:42:00Z">
        <w:r w:rsidR="002E0891">
          <w:t>quickly and relatively easily</w:t>
        </w:r>
      </w:ins>
      <w:r w:rsidR="0059485F">
        <w:t>.</w:t>
      </w:r>
    </w:p>
    <w:p w14:paraId="54949964" w14:textId="77C75C08" w:rsidR="0059485F" w:rsidRDefault="0059485F" w:rsidP="009059F0">
      <w:pPr>
        <w:ind w:left="0"/>
      </w:pPr>
      <w:r>
        <w:t xml:space="preserve">When you prepare to teach this course, you should </w:t>
      </w:r>
      <w:del w:id="75" w:author="Dallas Calvert" w:date="2016-06-22T07:42:00Z">
        <w:r w:rsidDel="002E0891">
          <w:delText xml:space="preserve">always </w:delText>
        </w:r>
      </w:del>
      <w:r>
        <w:t>ensure that you are using the latest lab steps and scripts</w:t>
      </w:r>
      <w:ins w:id="76" w:author="Dallas Calvert" w:date="2016-06-22T07:42:00Z">
        <w:r w:rsidR="002E0891">
          <w:t xml:space="preserve"> by </w:t>
        </w:r>
      </w:ins>
      <w:del w:id="77" w:author="Dallas Calvert" w:date="2016-06-22T07:42:00Z">
        <w:r w:rsidDel="002E0891">
          <w:delText xml:space="preserve">. You can do this by </w:delText>
        </w:r>
      </w:del>
      <w:r>
        <w:t>downloading the appropriate files from GitHub</w:t>
      </w:r>
      <w:del w:id="78" w:author="Dallas Calvert" w:date="2016-06-22T07:42:00Z">
        <w:r w:rsidDel="002E0891">
          <w:delText xml:space="preserve"> whenever you prepare to teach this course</w:delText>
        </w:r>
      </w:del>
      <w:r>
        <w:t xml:space="preserve">. </w:t>
      </w:r>
    </w:p>
    <w:p w14:paraId="63CD6A6A" w14:textId="1843436B" w:rsidR="008E1D24" w:rsidRDefault="0059485F" w:rsidP="003A5CD8">
      <w:pPr>
        <w:ind w:left="0"/>
      </w:pPr>
      <w:commentRangeStart w:id="79"/>
      <w:commentRangeStart w:id="80"/>
      <w:r>
        <w:t xml:space="preserve">This </w:t>
      </w:r>
      <w:del w:id="81" w:author="Dallas Calvert" w:date="2016-06-22T07:43:00Z">
        <w:r w:rsidDel="002E0891">
          <w:delText xml:space="preserve">document is a </w:delText>
        </w:r>
      </w:del>
      <w:r>
        <w:t xml:space="preserve">user guide </w:t>
      </w:r>
      <w:del w:id="82" w:author="Dallas Calvert" w:date="2016-06-22T07:43:00Z">
        <w:r w:rsidDel="002E0891">
          <w:delText xml:space="preserve">designed </w:delText>
        </w:r>
      </w:del>
      <w:ins w:id="83" w:author="Dallas Calvert" w:date="2016-06-22T07:43:00Z">
        <w:r w:rsidR="002E0891">
          <w:t xml:space="preserve">is </w:t>
        </w:r>
      </w:ins>
      <w:r>
        <w:t>for MCTs who are new to GitHub</w:t>
      </w:r>
      <w:ins w:id="84" w:author="Dallas Calvert" w:date="2016-06-22T07:43:00Z">
        <w:r w:rsidR="002E0891">
          <w:t xml:space="preserve">, and it </w:t>
        </w:r>
      </w:ins>
      <w:del w:id="85" w:author="Dallas Calvert" w:date="2016-06-22T07:43:00Z">
        <w:r w:rsidDel="002E0891">
          <w:delText xml:space="preserve">. This guide </w:delText>
        </w:r>
      </w:del>
      <w:r>
        <w:t xml:space="preserve">provides steps for connecting to GitHub, downloading and printing </w:t>
      </w:r>
      <w:del w:id="86" w:author="Dallas Calvert" w:date="2016-06-22T07:43:00Z">
        <w:r w:rsidDel="002E0891">
          <w:delText xml:space="preserve">your </w:delText>
        </w:r>
      </w:del>
      <w:r>
        <w:t xml:space="preserve">course materials, updating the scripts </w:t>
      </w:r>
      <w:ins w:id="87" w:author="Dallas Calvert" w:date="2016-06-22T07:43:00Z">
        <w:r w:rsidR="002E0891">
          <w:t xml:space="preserve">that students use in labs, </w:t>
        </w:r>
      </w:ins>
      <w:del w:id="88" w:author="Dallas Calvert" w:date="2016-06-22T07:43:00Z">
        <w:r w:rsidDel="002E0891">
          <w:delText xml:space="preserve">used by students in the labs, </w:delText>
        </w:r>
      </w:del>
      <w:ins w:id="89" w:author="Dallas Calvert" w:date="2016-06-22T07:43:00Z">
        <w:r w:rsidR="002E0891">
          <w:t xml:space="preserve">and </w:t>
        </w:r>
      </w:ins>
      <w:del w:id="90" w:author="Dallas Calvert" w:date="2016-06-22T07:43:00Z">
        <w:r w:rsidDel="002E0891">
          <w:delText xml:space="preserve">as well as </w:delText>
        </w:r>
      </w:del>
      <w:ins w:id="91" w:author="Dallas Calvert" w:date="2016-06-22T07:43:00Z">
        <w:r w:rsidR="002E0891">
          <w:t xml:space="preserve">explaining how you </w:t>
        </w:r>
      </w:ins>
      <w:del w:id="92" w:author="Dallas Calvert" w:date="2016-06-22T07:44:00Z">
        <w:r w:rsidDel="002E0891">
          <w:delText xml:space="preserve">showing you how you </w:delText>
        </w:r>
      </w:del>
      <w:r>
        <w:t xml:space="preserve">can </w:t>
      </w:r>
      <w:del w:id="93" w:author="Dallas Calvert" w:date="2016-06-22T07:44:00Z">
        <w:r w:rsidDel="002E0891">
          <w:delText>contribute to</w:delText>
        </w:r>
      </w:del>
      <w:ins w:id="94" w:author="Dallas Calvert" w:date="2016-06-22T07:44:00Z">
        <w:r w:rsidR="002E0891">
          <w:t>help</w:t>
        </w:r>
      </w:ins>
      <w:r>
        <w:t xml:space="preserve"> </w:t>
      </w:r>
      <w:ins w:id="95" w:author="Dallas Calvert" w:date="2016-06-22T07:44:00Z">
        <w:r w:rsidR="002E0891">
          <w:t xml:space="preserve">ensure that this course’s content </w:t>
        </w:r>
      </w:ins>
      <w:ins w:id="96" w:author="Dallas Calvert" w:date="2016-06-22T08:02:00Z">
        <w:r w:rsidR="005B7501">
          <w:t>remains current</w:t>
        </w:r>
      </w:ins>
      <w:del w:id="97" w:author="Dallas Calvert" w:date="2016-06-22T08:02:00Z">
        <w:r w:rsidDel="005B7501">
          <w:delText>keeping this course content current</w:delText>
        </w:r>
      </w:del>
      <w:r>
        <w:t xml:space="preserve">. </w:t>
      </w:r>
      <w:commentRangeEnd w:id="79"/>
      <w:r w:rsidR="003A5CD8">
        <w:rPr>
          <w:rStyle w:val="CommentReference"/>
        </w:rPr>
        <w:commentReference w:id="79"/>
      </w:r>
      <w:commentRangeEnd w:id="80"/>
      <w:r w:rsidR="008C33CD">
        <w:rPr>
          <w:rStyle w:val="CommentReference"/>
        </w:rPr>
        <w:commentReference w:id="80"/>
      </w:r>
    </w:p>
    <w:p w14:paraId="46B0B8F0" w14:textId="001C8784" w:rsidR="00F96BE3" w:rsidRDefault="00F96BE3" w:rsidP="00F96BE3">
      <w:pPr>
        <w:pStyle w:val="Heading3"/>
        <w:ind w:left="0"/>
      </w:pPr>
      <w:r>
        <w:t xml:space="preserve">GitHub </w:t>
      </w:r>
      <w:commentRangeStart w:id="98"/>
      <w:del w:id="99" w:author="Dallas Calvert" w:date="2016-06-22T08:02:00Z">
        <w:r w:rsidDel="005B7501">
          <w:delText>Terminology</w:delText>
        </w:r>
      </w:del>
      <w:ins w:id="100" w:author="Dallas Calvert" w:date="2016-06-22T08:02:00Z">
        <w:r w:rsidR="005B7501">
          <w:t>terminology</w:t>
        </w:r>
        <w:commentRangeEnd w:id="98"/>
        <w:r w:rsidR="005B7501">
          <w:rPr>
            <w:rStyle w:val="CommentReference"/>
            <w:rFonts w:eastAsia="Times New Roman" w:cs="Times New Roman"/>
            <w:b w:val="0"/>
          </w:rPr>
          <w:commentReference w:id="98"/>
        </w:r>
      </w:ins>
    </w:p>
    <w:p w14:paraId="6081564A" w14:textId="3CDA43F5" w:rsidR="008C33CD" w:rsidRDefault="00F96BE3">
      <w:pPr>
        <w:pStyle w:val="MOCListBullet1"/>
        <w:rPr>
          <w:ins w:id="101" w:author="Jason Hershey" w:date="2016-06-22T11:40:00Z"/>
        </w:rPr>
        <w:pPrChange w:id="102" w:author="Dallas Calvert" w:date="2016-06-22T09:35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del w:id="103" w:author="Dallas Calvert" w:date="2016-06-22T09:21:00Z">
        <w:r w:rsidDel="00BA0E46">
          <w:delText xml:space="preserve">Using </w:delText>
        </w:r>
      </w:del>
      <w:r>
        <w:t>GitHub introduces terminology that might be new to you</w:t>
      </w:r>
      <w:ins w:id="104" w:author="Dallas Calvert" w:date="2016-06-22T09:22:00Z">
        <w:r w:rsidR="00BA0E46">
          <w:t xml:space="preserve">, and the following list includes </w:t>
        </w:r>
      </w:ins>
      <w:del w:id="105" w:author="Dallas Calvert" w:date="2016-06-22T09:22:00Z">
        <w:r w:rsidDel="00BA0E46">
          <w:delText xml:space="preserve">. The following are some </w:delText>
        </w:r>
      </w:del>
      <w:r>
        <w:t xml:space="preserve">terms and concepts </w:t>
      </w:r>
      <w:ins w:id="106" w:author="Dallas Calvert" w:date="2016-06-22T09:22:00Z">
        <w:r w:rsidR="00BA0E46">
          <w:t xml:space="preserve">that this document uses. </w:t>
        </w:r>
      </w:ins>
      <w:del w:id="107" w:author="Dallas Calvert" w:date="2016-06-22T09:22:00Z">
        <w:r w:rsidDel="00BA0E46">
          <w:delText xml:space="preserve">throughout this document. </w:delText>
        </w:r>
      </w:del>
      <w:ins w:id="108" w:author="Dallas Calvert" w:date="2016-06-22T09:22:00Z">
        <w:r w:rsidR="00BA0E46">
          <w:t xml:space="preserve">However, for a </w:t>
        </w:r>
      </w:ins>
      <w:del w:id="109" w:author="Dallas Calvert" w:date="2016-06-22T09:22:00Z">
        <w:r w:rsidDel="00BA0E46">
          <w:delText xml:space="preserve">For a </w:delText>
        </w:r>
      </w:del>
      <w:r>
        <w:t xml:space="preserve">full list of GitHub terms, </w:t>
      </w:r>
      <w:ins w:id="110" w:author="Dallas Calvert" w:date="2016-06-22T09:32:00Z">
        <w:r w:rsidR="00B76D66">
          <w:t xml:space="preserve">refer to the “GitHub Glossary” at </w:t>
        </w:r>
      </w:ins>
      <w:ins w:id="111" w:author="Jason Hershey" w:date="2016-06-22T11:40:00Z">
        <w:r w:rsidR="008C33CD">
          <w:fldChar w:fldCharType="begin"/>
        </w:r>
        <w:r w:rsidR="008C33CD">
          <w:instrText xml:space="preserve"> HYPERLINK "https://help.GitHub.com/articles/GitHub-glossary/" </w:instrText>
        </w:r>
        <w:r w:rsidR="008C33CD">
          <w:fldChar w:fldCharType="separate"/>
        </w:r>
        <w:del w:id="112" w:author="Dallas Calvert" w:date="2016-06-22T09:32:00Z">
          <w:r w:rsidRPr="008C33CD" w:rsidDel="00B76D66">
            <w:rPr>
              <w:rStyle w:val="Hyperlink"/>
            </w:rPr>
            <w:delText xml:space="preserve">see the </w:delText>
          </w:r>
        </w:del>
        <w:commentRangeStart w:id="113"/>
        <w:commentRangeStart w:id="114"/>
        <w:del w:id="115" w:author="Jason Hershey" w:date="2016-06-22T11:40:00Z">
          <w:r w:rsidRPr="008C33CD" w:rsidDel="008C33CD">
            <w:rPr>
              <w:rStyle w:val="Hyperlink"/>
            </w:rPr>
            <w:delText>(</w:delText>
          </w:r>
        </w:del>
        <w:r w:rsidRPr="008C33CD">
          <w:rPr>
            <w:rStyle w:val="Hyperlink"/>
          </w:rPr>
          <w:t>GitHub Glossary</w:t>
        </w:r>
        <w:r w:rsidR="008C33CD">
          <w:fldChar w:fldCharType="end"/>
        </w:r>
      </w:ins>
      <w:del w:id="116" w:author="Jason Hershey" w:date="2016-06-22T11:40:00Z">
        <w:r w:rsidRPr="00B76D66" w:rsidDel="008C33CD">
          <w:delText>)[https://help.GitHub.com/articles/GitHub-glossary/]</w:delText>
        </w:r>
      </w:del>
      <w:commentRangeEnd w:id="113"/>
      <w:r w:rsidR="00B76D66">
        <w:rPr>
          <w:rStyle w:val="CommentReference"/>
        </w:rPr>
        <w:commentReference w:id="113"/>
      </w:r>
      <w:commentRangeEnd w:id="114"/>
    </w:p>
    <w:p w14:paraId="04B3B1B9" w14:textId="43F9C82E" w:rsidR="00F96BE3" w:rsidDel="00B76D66" w:rsidRDefault="008C33CD" w:rsidP="00F96BE3">
      <w:pPr>
        <w:ind w:left="0"/>
        <w:rPr>
          <w:del w:id="117" w:author="Dallas Calvert" w:date="2016-06-22T09:34:00Z"/>
        </w:rPr>
      </w:pPr>
      <w:r>
        <w:rPr>
          <w:rStyle w:val="CommentReference"/>
        </w:rPr>
        <w:commentReference w:id="114"/>
      </w:r>
    </w:p>
    <w:p w14:paraId="7CB5B436" w14:textId="5534290B" w:rsidR="00F96BE3" w:rsidRDefault="00F96BE3">
      <w:pPr>
        <w:pStyle w:val="MOCListBullet1"/>
        <w:pPrChange w:id="118" w:author="Dallas Calvert" w:date="2016-06-22T09:35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commentRangeStart w:id="119"/>
      <w:commentRangeStart w:id="120"/>
      <w:proofErr w:type="spellStart"/>
      <w:r w:rsidRPr="00B76D66">
        <w:rPr>
          <w:i/>
          <w:rPrChange w:id="121" w:author="Dallas Calvert" w:date="2016-06-22T09:35:00Z">
            <w:rPr>
              <w:b/>
            </w:rPr>
          </w:rPrChange>
        </w:rPr>
        <w:t>Git</w:t>
      </w:r>
      <w:commentRangeEnd w:id="119"/>
      <w:proofErr w:type="spellEnd"/>
      <w:r w:rsidR="000B7E8E">
        <w:rPr>
          <w:rStyle w:val="CommentReference"/>
          <w:rFonts w:eastAsia="Times New Roman" w:cs="Times New Roman"/>
        </w:rPr>
        <w:commentReference w:id="119"/>
      </w:r>
      <w:commentRangeEnd w:id="120"/>
      <w:r w:rsidR="008C33CD">
        <w:rPr>
          <w:rStyle w:val="CommentReference"/>
          <w:rFonts w:eastAsia="Times New Roman" w:cs="Times New Roman"/>
        </w:rPr>
        <w:commentReference w:id="120"/>
      </w:r>
      <w:r>
        <w:t xml:space="preserve"> and </w:t>
      </w:r>
      <w:r w:rsidRPr="00B76D66">
        <w:rPr>
          <w:i/>
          <w:rPrChange w:id="122" w:author="Dallas Calvert" w:date="2016-06-22T09:35:00Z">
            <w:rPr>
              <w:b/>
            </w:rPr>
          </w:rPrChange>
        </w:rPr>
        <w:t>GitHub</w:t>
      </w:r>
      <w:ins w:id="123" w:author="Dallas Calvert" w:date="2016-06-22T09:35:00Z">
        <w:r w:rsidR="00B76D66" w:rsidRPr="00B76D66">
          <w:rPr>
            <w:i/>
            <w:rPrChange w:id="124" w:author="Dallas Calvert" w:date="2016-06-22T09:35:00Z">
              <w:rPr/>
            </w:rPrChange>
          </w:rPr>
          <w:t>:</w:t>
        </w:r>
        <w:r w:rsidR="00B76D66">
          <w:t xml:space="preserve"> </w:t>
        </w:r>
      </w:ins>
      <w:del w:id="125" w:author="Dallas Calvert" w:date="2016-06-22T09:35:00Z">
        <w:r w:rsidDel="00B76D66">
          <w:delText xml:space="preserve"> – </w:delText>
        </w:r>
      </w:del>
      <w:proofErr w:type="spellStart"/>
      <w:r w:rsidRPr="00B76D66">
        <w:rPr>
          <w:i/>
          <w:rPrChange w:id="126" w:author="Dallas Calvert" w:date="2016-06-22T09:35:00Z">
            <w:rPr/>
          </w:rPrChange>
        </w:rPr>
        <w:t>Git</w:t>
      </w:r>
      <w:proofErr w:type="spellEnd"/>
      <w:r>
        <w:t xml:space="preserve"> is an open</w:t>
      </w:r>
      <w:ins w:id="127" w:author="Dallas Calvert" w:date="2016-06-22T09:35:00Z">
        <w:r w:rsidR="00B76D66">
          <w:t>-</w:t>
        </w:r>
      </w:ins>
      <w:del w:id="128" w:author="Dallas Calvert" w:date="2016-06-22T09:35:00Z">
        <w:r w:rsidDel="00B76D66">
          <w:delText xml:space="preserve"> </w:delText>
        </w:r>
      </w:del>
      <w:r>
        <w:t>source</w:t>
      </w:r>
      <w:ins w:id="129" w:author="Dallas Calvert" w:date="2016-06-22T09:35:00Z">
        <w:r w:rsidR="00B76D66">
          <w:t>,</w:t>
        </w:r>
      </w:ins>
      <w:r>
        <w:t xml:space="preserve"> change</w:t>
      </w:r>
      <w:ins w:id="130" w:author="Dallas Calvert" w:date="2016-06-22T09:35:00Z">
        <w:r w:rsidR="00B76D66">
          <w:t>-</w:t>
        </w:r>
      </w:ins>
      <w:del w:id="131" w:author="Dallas Calvert" w:date="2016-06-22T09:35:00Z">
        <w:r w:rsidDel="00B76D66">
          <w:delText xml:space="preserve"> </w:delText>
        </w:r>
      </w:del>
      <w:r>
        <w:t>tracking program</w:t>
      </w:r>
      <w:ins w:id="132" w:author="Dallas Calvert" w:date="2016-06-22T09:35:00Z">
        <w:r w:rsidR="00B76D66">
          <w:t xml:space="preserve">, and </w:t>
        </w:r>
      </w:ins>
      <w:del w:id="133" w:author="Dallas Calvert" w:date="2016-06-22T09:35:00Z">
        <w:r w:rsidDel="00B76D66">
          <w:delText xml:space="preserve">. </w:delText>
        </w:r>
      </w:del>
      <w:r w:rsidRPr="00B76D66">
        <w:rPr>
          <w:i/>
          <w:rPrChange w:id="134" w:author="Dallas Calvert" w:date="2016-06-22T09:35:00Z">
            <w:rPr/>
          </w:rPrChange>
        </w:rPr>
        <w:t>GitHub</w:t>
      </w:r>
      <w:r>
        <w:t xml:space="preserve"> is a site/solution built on </w:t>
      </w:r>
      <w:del w:id="135" w:author="Dallas Calvert" w:date="2016-06-22T09:35:00Z">
        <w:r w:rsidDel="00B76D66">
          <w:delText xml:space="preserve">top of </w:delText>
        </w:r>
      </w:del>
      <w:proofErr w:type="spellStart"/>
      <w:r>
        <w:t>Git</w:t>
      </w:r>
      <w:proofErr w:type="spellEnd"/>
      <w:r>
        <w:t xml:space="preserve">. There are other websites and solutions that use </w:t>
      </w:r>
      <w:proofErr w:type="spellStart"/>
      <w:r>
        <w:t>Git</w:t>
      </w:r>
      <w:proofErr w:type="spellEnd"/>
      <w:r>
        <w:t xml:space="preserve"> as their backend. </w:t>
      </w:r>
      <w:ins w:id="136" w:author="Dallas Calvert" w:date="2016-06-22T09:36:00Z">
        <w:r w:rsidR="00B76D66">
          <w:t xml:space="preserve">You would use </w:t>
        </w:r>
      </w:ins>
      <w:r>
        <w:t xml:space="preserve">GitHub </w:t>
      </w:r>
      <w:del w:id="137" w:author="Dallas Calvert" w:date="2016-06-22T09:36:00Z">
        <w:r w:rsidDel="00B76D66">
          <w:delText xml:space="preserve">is used </w:delText>
        </w:r>
      </w:del>
      <w:r>
        <w:t>primarily for open</w:t>
      </w:r>
      <w:ins w:id="138" w:author="Dallas Calvert" w:date="2016-06-22T09:36:00Z">
        <w:r w:rsidR="00B76D66">
          <w:t>-</w:t>
        </w:r>
      </w:ins>
      <w:del w:id="139" w:author="Dallas Calvert" w:date="2016-06-22T09:36:00Z">
        <w:r w:rsidDel="00B76D66">
          <w:delText xml:space="preserve"> </w:delText>
        </w:r>
      </w:del>
      <w:r>
        <w:t xml:space="preserve">source (public) development projects, and it is free for those projects. </w:t>
      </w:r>
      <w:ins w:id="140" w:author="Dallas Calvert" w:date="2016-06-22T09:36:00Z">
        <w:r w:rsidR="00B76D66">
          <w:t xml:space="preserve">However, if you </w:t>
        </w:r>
      </w:ins>
      <w:del w:id="141" w:author="Dallas Calvert" w:date="2016-06-22T09:36:00Z">
        <w:r w:rsidDel="00B76D66">
          <w:delText xml:space="preserve">If you </w:delText>
        </w:r>
      </w:del>
      <w:r>
        <w:t xml:space="preserve">want to use GitHub for projects that are </w:t>
      </w:r>
      <w:ins w:id="142" w:author="Dallas Calvert" w:date="2016-06-22T09:36:00Z">
        <w:r w:rsidR="00B76D66">
          <w:t xml:space="preserve">private, and </w:t>
        </w:r>
      </w:ins>
      <w:r>
        <w:t>not open source</w:t>
      </w:r>
      <w:ins w:id="143" w:author="Dallas Calvert" w:date="2016-06-22T09:36:00Z">
        <w:r w:rsidR="00B76D66">
          <w:t xml:space="preserve">, </w:t>
        </w:r>
      </w:ins>
      <w:del w:id="144" w:author="Dallas Calvert" w:date="2016-06-22T09:37:00Z">
        <w:r w:rsidDel="00B76D66">
          <w:delText xml:space="preserve"> (private), </w:delText>
        </w:r>
      </w:del>
      <w:r>
        <w:t>you must sign up for a paid version.</w:t>
      </w:r>
    </w:p>
    <w:p w14:paraId="61CF69AF" w14:textId="5C8313C2" w:rsidR="00F96BE3" w:rsidRDefault="00F96BE3">
      <w:pPr>
        <w:pStyle w:val="MOCListNumber1"/>
        <w:pPrChange w:id="145" w:author="Dallas Calvert" w:date="2016-06-22T09:35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B76D66">
        <w:rPr>
          <w:i/>
          <w:rPrChange w:id="146" w:author="Dallas Calvert" w:date="2016-06-22T09:37:00Z">
            <w:rPr>
              <w:b/>
              <w:bCs/>
            </w:rPr>
          </w:rPrChange>
        </w:rPr>
        <w:t>Repo</w:t>
      </w:r>
      <w:r>
        <w:t xml:space="preserve"> or </w:t>
      </w:r>
      <w:r w:rsidRPr="00B76D66">
        <w:rPr>
          <w:i/>
          <w:rPrChange w:id="147" w:author="Dallas Calvert" w:date="2016-06-22T09:37:00Z">
            <w:rPr>
              <w:b/>
              <w:bCs/>
            </w:rPr>
          </w:rPrChange>
        </w:rPr>
        <w:t>Repository</w:t>
      </w:r>
      <w:ins w:id="148" w:author="Dallas Calvert" w:date="2016-06-22T09:37:00Z">
        <w:r w:rsidR="00B76D66">
          <w:rPr>
            <w:i/>
          </w:rPr>
          <w:t xml:space="preserve">: </w:t>
        </w:r>
      </w:ins>
      <w:del w:id="149" w:author="Dallas Calvert" w:date="2016-06-22T09:37:00Z">
        <w:r w:rsidDel="00B76D66">
          <w:delText xml:space="preserve"> – </w:delText>
        </w:r>
      </w:del>
      <w:r>
        <w:t xml:space="preserve">Each project in GitHub is in a repository, or </w:t>
      </w:r>
      <w:commentRangeStart w:id="150"/>
      <w:commentRangeStart w:id="151"/>
      <w:del w:id="152" w:author="Francis Langlois" w:date="2016-06-22T19:49:00Z">
        <w:r w:rsidRPr="00B76D66" w:rsidDel="00DB0616">
          <w:rPr>
            <w:i/>
            <w:rPrChange w:id="153" w:author="Dallas Calvert" w:date="2016-06-22T09:37:00Z">
              <w:rPr>
                <w:bCs/>
              </w:rPr>
            </w:rPrChange>
          </w:rPr>
          <w:delText>R</w:delText>
        </w:r>
      </w:del>
      <w:ins w:id="154" w:author="Francis Langlois" w:date="2016-06-22T19:49:00Z">
        <w:r w:rsidR="00DB0616">
          <w:rPr>
            <w:i/>
          </w:rPr>
          <w:t>r</w:t>
        </w:r>
      </w:ins>
      <w:r w:rsidRPr="00B76D66">
        <w:rPr>
          <w:i/>
          <w:rPrChange w:id="155" w:author="Dallas Calvert" w:date="2016-06-22T09:37:00Z">
            <w:rPr>
              <w:bCs/>
            </w:rPr>
          </w:rPrChange>
        </w:rPr>
        <w:t>epo</w:t>
      </w:r>
      <w:del w:id="156" w:author="Dallas Calvert" w:date="2016-06-22T09:37:00Z">
        <w:r w:rsidDel="00B76D66">
          <w:delText xml:space="preserve"> </w:delText>
        </w:r>
      </w:del>
      <w:commentRangeEnd w:id="150"/>
      <w:r w:rsidR="00B76D66">
        <w:rPr>
          <w:rStyle w:val="CommentReference"/>
          <w:bCs w:val="0"/>
        </w:rPr>
        <w:commentReference w:id="150"/>
      </w:r>
      <w:commentRangeEnd w:id="151"/>
      <w:r w:rsidR="008C33CD">
        <w:rPr>
          <w:rStyle w:val="CommentReference"/>
          <w:bCs w:val="0"/>
        </w:rPr>
        <w:commentReference w:id="151"/>
      </w:r>
      <w:del w:id="157" w:author="Dallas Calvert" w:date="2016-06-22T09:37:00Z">
        <w:r w:rsidDel="00B76D66">
          <w:delText>for short</w:delText>
        </w:r>
      </w:del>
      <w:r>
        <w:t xml:space="preserve">. A </w:t>
      </w:r>
      <w:del w:id="158" w:author="Dallas Calvert" w:date="2016-06-22T09:37:00Z">
        <w:r w:rsidDel="00B76D66">
          <w:delText xml:space="preserve">repository </w:delText>
        </w:r>
      </w:del>
      <w:commentRangeStart w:id="159"/>
      <w:commentRangeStart w:id="160"/>
      <w:ins w:id="161" w:author="Dallas Calvert" w:date="2016-06-22T09:37:00Z">
        <w:del w:id="162" w:author="Francis Langlois" w:date="2016-06-22T19:49:00Z">
          <w:r w:rsidR="00B76D66" w:rsidDel="00DB0616">
            <w:delText>R</w:delText>
          </w:r>
        </w:del>
      </w:ins>
      <w:ins w:id="163" w:author="Francis Langlois" w:date="2016-06-22T19:49:00Z">
        <w:r w:rsidR="00DB0616">
          <w:t>r</w:t>
        </w:r>
      </w:ins>
      <w:ins w:id="164" w:author="Dallas Calvert" w:date="2016-06-22T09:37:00Z">
        <w:r w:rsidR="00B76D66">
          <w:t>epo</w:t>
        </w:r>
      </w:ins>
      <w:commentRangeEnd w:id="159"/>
      <w:ins w:id="165" w:author="Dallas Calvert" w:date="2016-06-22T09:38:00Z">
        <w:r w:rsidR="00B76D66">
          <w:rPr>
            <w:rStyle w:val="CommentReference"/>
            <w:bCs w:val="0"/>
          </w:rPr>
          <w:commentReference w:id="159"/>
        </w:r>
      </w:ins>
      <w:commentRangeEnd w:id="160"/>
      <w:r w:rsidR="008C33CD">
        <w:rPr>
          <w:rStyle w:val="CommentReference"/>
          <w:bCs w:val="0"/>
        </w:rPr>
        <w:commentReference w:id="160"/>
      </w:r>
      <w:ins w:id="166" w:author="Dallas Calvert" w:date="2016-06-22T09:37:00Z">
        <w:r w:rsidR="00B76D66">
          <w:t xml:space="preserve"> </w:t>
        </w:r>
      </w:ins>
      <w:r>
        <w:t xml:space="preserve">contains all of a project’s files, including documentation, and </w:t>
      </w:r>
      <w:ins w:id="167" w:author="Dallas Calvert" w:date="2016-06-22T09:38:00Z">
        <w:r w:rsidR="00B76D66">
          <w:t xml:space="preserve">it </w:t>
        </w:r>
      </w:ins>
      <w:r>
        <w:t xml:space="preserve">supports revision history. A repository can be </w:t>
      </w:r>
      <w:del w:id="168" w:author="Dallas Calvert" w:date="2016-06-22T09:38:00Z">
        <w:r w:rsidDel="00B76D66">
          <w:delText xml:space="preserve">either </w:delText>
        </w:r>
      </w:del>
      <w:r>
        <w:t>public or private</w:t>
      </w:r>
      <w:ins w:id="169" w:author="Dallas Calvert" w:date="2016-06-22T09:38:00Z">
        <w:r w:rsidR="00B76D66">
          <w:t xml:space="preserve">, and you can have a </w:t>
        </w:r>
      </w:ins>
      <w:del w:id="170" w:author="Dallas Calvert" w:date="2016-06-22T09:38:00Z">
        <w:r w:rsidDel="00B76D66">
          <w:delText xml:space="preserve">. Also, you can have a </w:delText>
        </w:r>
      </w:del>
      <w:r w:rsidRPr="00B76D66">
        <w:rPr>
          <w:rPrChange w:id="171" w:author="Dallas Calvert" w:date="2016-06-22T09:38:00Z">
            <w:rPr>
              <w:b/>
              <w:bCs/>
            </w:rPr>
          </w:rPrChange>
        </w:rPr>
        <w:t>local</w:t>
      </w:r>
      <w:r w:rsidRPr="00B76D66">
        <w:t xml:space="preserve"> copy</w:t>
      </w:r>
      <w:r>
        <w:t xml:space="preserve"> of the repo on your computer hard drive, or </w:t>
      </w:r>
      <w:ins w:id="172" w:author="Dallas Calvert" w:date="2016-06-22T09:38:00Z">
        <w:r w:rsidR="00B76D66">
          <w:t xml:space="preserve">you can </w:t>
        </w:r>
      </w:ins>
      <w:r>
        <w:t xml:space="preserve">use the </w:t>
      </w:r>
      <w:commentRangeStart w:id="173"/>
      <w:commentRangeStart w:id="174"/>
      <w:r w:rsidRPr="00B76D66">
        <w:rPr>
          <w:i/>
          <w:rPrChange w:id="175" w:author="Dallas Calvert" w:date="2016-06-22T09:38:00Z">
            <w:rPr>
              <w:b/>
              <w:bCs/>
            </w:rPr>
          </w:rPrChange>
        </w:rPr>
        <w:t>online</w:t>
      </w:r>
      <w:r>
        <w:t xml:space="preserve"> </w:t>
      </w:r>
      <w:commentRangeEnd w:id="173"/>
      <w:r w:rsidR="00B76D66">
        <w:rPr>
          <w:rStyle w:val="CommentReference"/>
          <w:bCs w:val="0"/>
        </w:rPr>
        <w:commentReference w:id="173"/>
      </w:r>
      <w:commentRangeEnd w:id="174"/>
      <w:r w:rsidR="008C33CD">
        <w:rPr>
          <w:rStyle w:val="CommentReference"/>
          <w:bCs w:val="0"/>
        </w:rPr>
        <w:commentReference w:id="174"/>
      </w:r>
      <w:r>
        <w:t>repo within GitHub.</w:t>
      </w:r>
    </w:p>
    <w:p w14:paraId="6D165855" w14:textId="30AF5E88" w:rsidR="00F96BE3" w:rsidRDefault="00F96BE3">
      <w:pPr>
        <w:pStyle w:val="MOCListBullet1"/>
        <w:pPrChange w:id="176" w:author="Dallas Calvert" w:date="2016-06-22T09:39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B76D66">
        <w:rPr>
          <w:i/>
          <w:rPrChange w:id="177" w:author="Dallas Calvert" w:date="2016-06-22T09:39:00Z">
            <w:rPr>
              <w:b/>
            </w:rPr>
          </w:rPrChange>
        </w:rPr>
        <w:t>Markdown</w:t>
      </w:r>
      <w:ins w:id="178" w:author="Dallas Calvert" w:date="2016-06-22T09:39:00Z">
        <w:r w:rsidR="00B76D66">
          <w:rPr>
            <w:i/>
          </w:rPr>
          <w:t xml:space="preserve">: </w:t>
        </w:r>
      </w:ins>
      <w:del w:id="179" w:author="Dallas Calvert" w:date="2016-06-22T09:39:00Z">
        <w:r w:rsidRPr="00B76D66" w:rsidDel="00B76D66">
          <w:rPr>
            <w:i/>
            <w:rPrChange w:id="180" w:author="Dallas Calvert" w:date="2016-06-22T09:39:00Z">
              <w:rPr/>
            </w:rPrChange>
          </w:rPr>
          <w:delText xml:space="preserve"> </w:delText>
        </w:r>
        <w:r w:rsidDel="00B76D66">
          <w:delText xml:space="preserve">– A </w:delText>
        </w:r>
      </w:del>
      <w:ins w:id="181" w:author="Dallas Calvert" w:date="2016-06-22T09:39:00Z">
        <w:r w:rsidR="00B76D66">
          <w:t xml:space="preserve">This is a </w:t>
        </w:r>
      </w:ins>
      <w:r>
        <w:t>text</w:t>
      </w:r>
      <w:ins w:id="182" w:author="Dallas Calvert" w:date="2016-06-22T09:39:00Z">
        <w:r w:rsidR="00B76D66">
          <w:t>-</w:t>
        </w:r>
      </w:ins>
      <w:del w:id="183" w:author="Dallas Calvert" w:date="2016-06-22T09:39:00Z">
        <w:r w:rsidDel="00B76D66">
          <w:delText xml:space="preserve"> </w:delText>
        </w:r>
      </w:del>
      <w:r>
        <w:t xml:space="preserve">file format </w:t>
      </w:r>
      <w:ins w:id="184" w:author="Dallas Calvert" w:date="2016-06-22T09:39:00Z">
        <w:r w:rsidR="00B76D66">
          <w:t xml:space="preserve">that you can use </w:t>
        </w:r>
      </w:ins>
      <w:r>
        <w:t>for creating documentation. It is text</w:t>
      </w:r>
      <w:ins w:id="185" w:author="Dallas Calvert" w:date="2016-06-22T09:39:00Z">
        <w:r w:rsidR="00B76D66">
          <w:t>-</w:t>
        </w:r>
      </w:ins>
      <w:del w:id="186" w:author="Dallas Calvert" w:date="2016-06-22T09:39:00Z">
        <w:r w:rsidDel="00B76D66">
          <w:delText xml:space="preserve"> </w:delText>
        </w:r>
      </w:del>
      <w:r>
        <w:t xml:space="preserve">based and very simple to update, </w:t>
      </w:r>
      <w:ins w:id="187" w:author="Dallas Calvert" w:date="2016-06-22T09:39:00Z">
        <w:r w:rsidR="00B76D66">
          <w:t xml:space="preserve">which makes it easy to use during collaboration. GitHub then renders it as </w:t>
        </w:r>
      </w:ins>
      <w:del w:id="188" w:author="Dallas Calvert" w:date="2016-06-22T09:40:00Z">
        <w:r w:rsidDel="00B76D66">
          <w:delText xml:space="preserve">making it easy to collaborate. It is rendered by GitHub as </w:delText>
        </w:r>
      </w:del>
      <w:r>
        <w:t>HTML.</w:t>
      </w:r>
    </w:p>
    <w:p w14:paraId="0D479517" w14:textId="5356DEBC" w:rsidR="00F96BE3" w:rsidRPr="00C30300" w:rsidRDefault="00F96BE3">
      <w:pPr>
        <w:pStyle w:val="MOCListBullet1"/>
        <w:pPrChange w:id="189" w:author="Dallas Calvert" w:date="2016-06-22T09:40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0A5515">
        <w:rPr>
          <w:i/>
          <w:rPrChange w:id="190" w:author="Dallas Calvert" w:date="2016-06-22T09:40:00Z">
            <w:rPr>
              <w:b/>
            </w:rPr>
          </w:rPrChange>
        </w:rPr>
        <w:t>GitHub flavored markdown (GFM)</w:t>
      </w:r>
      <w:ins w:id="191" w:author="Dallas Calvert" w:date="2016-06-22T09:40:00Z">
        <w:r w:rsidR="000A5515">
          <w:rPr>
            <w:i/>
          </w:rPr>
          <w:t>:</w:t>
        </w:r>
      </w:ins>
      <w:r w:rsidRPr="000A5515">
        <w:rPr>
          <w:i/>
          <w:rPrChange w:id="192" w:author="Dallas Calvert" w:date="2016-06-22T09:40:00Z">
            <w:rPr/>
          </w:rPrChange>
        </w:rPr>
        <w:t xml:space="preserve"> </w:t>
      </w:r>
      <w:del w:id="193" w:author="Dallas Calvert" w:date="2016-06-22T09:40:00Z">
        <w:r w:rsidDel="000A5515">
          <w:delText xml:space="preserve">– </w:delText>
        </w:r>
      </w:del>
      <w:r>
        <w:t xml:space="preserve">There are many variations, or flavors, of </w:t>
      </w:r>
      <w:ins w:id="194" w:author="Dallas Calvert" w:date="2016-06-22T09:40:00Z">
        <w:r w:rsidR="000A5515">
          <w:t xml:space="preserve">the </w:t>
        </w:r>
      </w:ins>
      <w:r w:rsidR="003A4ABE">
        <w:t>Markdown</w:t>
      </w:r>
      <w:ins w:id="195" w:author="Dallas Calvert" w:date="2016-06-22T09:40:00Z">
        <w:r w:rsidR="000A5515">
          <w:t xml:space="preserve"> file format</w:t>
        </w:r>
      </w:ins>
      <w:r>
        <w:t xml:space="preserve">. </w:t>
      </w:r>
      <w:ins w:id="196" w:author="Dallas Calvert" w:date="2016-06-22T09:40:00Z">
        <w:r w:rsidR="000A5515">
          <w:t>Th</w:t>
        </w:r>
      </w:ins>
      <w:ins w:id="197" w:author="Dallas Calvert" w:date="2016-06-22T09:50:00Z">
        <w:r w:rsidR="00C70BA6">
          <w:t>e</w:t>
        </w:r>
      </w:ins>
      <w:ins w:id="198" w:author="Dallas Calvert" w:date="2016-06-22T09:40:00Z">
        <w:r w:rsidR="000A5515">
          <w:t xml:space="preserve"> </w:t>
        </w:r>
      </w:ins>
      <w:r>
        <w:t xml:space="preserve">GitHub version, commonly referred to as </w:t>
      </w:r>
      <w:r w:rsidRPr="000A5515">
        <w:rPr>
          <w:i/>
          <w:rPrChange w:id="199" w:author="Dallas Calvert" w:date="2016-06-22T09:41:00Z">
            <w:rPr/>
          </w:rPrChange>
        </w:rPr>
        <w:t>GFM</w:t>
      </w:r>
      <w:r>
        <w:t xml:space="preserve">, is one of the most common variations of </w:t>
      </w:r>
      <w:r w:rsidR="003A4ABE">
        <w:t>Markdown</w:t>
      </w:r>
      <w:r>
        <w:t xml:space="preserve">. </w:t>
      </w:r>
      <w:r w:rsidRPr="00C30300">
        <w:t xml:space="preserve">For </w:t>
      </w:r>
      <w:ins w:id="200" w:author="Dallas Calvert" w:date="2016-06-22T09:41:00Z">
        <w:r w:rsidR="000A5515">
          <w:t xml:space="preserve">more information about </w:t>
        </w:r>
      </w:ins>
      <w:del w:id="201" w:author="Dallas Calvert" w:date="2016-06-22T09:41:00Z">
        <w:r w:rsidRPr="00C30300" w:rsidDel="000A5515">
          <w:delText xml:space="preserve">details on </w:delText>
        </w:r>
      </w:del>
      <w:r w:rsidRPr="00C30300">
        <w:t xml:space="preserve">GFM and </w:t>
      </w:r>
      <w:ins w:id="202" w:author="Dallas Calvert" w:date="2016-06-22T09:41:00Z">
        <w:r w:rsidR="000A5515">
          <w:t xml:space="preserve">how you can use </w:t>
        </w:r>
      </w:ins>
      <w:del w:id="203" w:author="Dallas Calvert" w:date="2016-06-22T09:41:00Z">
        <w:r w:rsidRPr="00C30300" w:rsidDel="000A5515">
          <w:delText xml:space="preserve">all the ways </w:delText>
        </w:r>
        <w:r w:rsidR="00C30300" w:rsidDel="000A5515">
          <w:delText>you can ‘</w:delText>
        </w:r>
      </w:del>
      <w:ins w:id="204" w:author="Dallas Calvert" w:date="2016-06-22T09:41:00Z">
        <w:r w:rsidR="000A5515">
          <w:t xml:space="preserve">the Markup format for your </w:t>
        </w:r>
      </w:ins>
      <w:del w:id="205" w:author="Dallas Calvert" w:date="2016-06-22T09:41:00Z">
        <w:r w:rsidRPr="00C30300" w:rsidDel="000A5515">
          <w:delText xml:space="preserve">markup’ </w:delText>
        </w:r>
      </w:del>
      <w:r w:rsidRPr="00C30300">
        <w:t xml:space="preserve">GFM documents, </w:t>
      </w:r>
      <w:del w:id="206" w:author="Dallas Calvert" w:date="2016-06-22T09:41:00Z">
        <w:r w:rsidRPr="00C30300" w:rsidDel="000A5515">
          <w:delText xml:space="preserve">see </w:delText>
        </w:r>
      </w:del>
      <w:ins w:id="207" w:author="Dallas Calvert" w:date="2016-06-22T09:41:00Z">
        <w:r w:rsidR="000A5515">
          <w:t>refer to “</w:t>
        </w:r>
      </w:ins>
      <w:commentRangeStart w:id="208"/>
      <w:commentRangeStart w:id="209"/>
      <w:commentRangeStart w:id="210"/>
      <w:r w:rsidR="00C7294F">
        <w:fldChar w:fldCharType="begin"/>
      </w:r>
      <w:r w:rsidR="00C7294F">
        <w:instrText xml:space="preserve"> HYPERLINK "https://help.github.com/articles/getting-started-with-writing-and-formatting-on-github/" </w:instrText>
      </w:r>
      <w:r w:rsidR="00C7294F">
        <w:fldChar w:fldCharType="separate"/>
      </w:r>
      <w:r w:rsidR="00C30300" w:rsidRPr="00C30300">
        <w:rPr>
          <w:rStyle w:val="Hyperlink"/>
        </w:rPr>
        <w:t>Getting started with writing and formatting on GitHub</w:t>
      </w:r>
      <w:r w:rsidR="00C7294F">
        <w:rPr>
          <w:rStyle w:val="Hyperlink"/>
        </w:rPr>
        <w:fldChar w:fldCharType="end"/>
      </w:r>
      <w:commentRangeEnd w:id="208"/>
      <w:r w:rsidR="000A5515">
        <w:rPr>
          <w:rStyle w:val="CommentReference"/>
          <w:rFonts w:eastAsia="Times New Roman" w:cs="Times New Roman"/>
        </w:rPr>
        <w:commentReference w:id="208"/>
      </w:r>
      <w:commentRangeEnd w:id="209"/>
      <w:r w:rsidR="008C33CD">
        <w:rPr>
          <w:rStyle w:val="CommentReference"/>
          <w:rFonts w:eastAsia="Times New Roman" w:cs="Times New Roman"/>
        </w:rPr>
        <w:commentReference w:id="209"/>
      </w:r>
      <w:commentRangeEnd w:id="210"/>
      <w:r w:rsidR="00DB0616">
        <w:rPr>
          <w:rStyle w:val="CommentReference"/>
          <w:rFonts w:eastAsia="Times New Roman" w:cs="Times New Roman"/>
        </w:rPr>
        <w:commentReference w:id="210"/>
      </w:r>
      <w:ins w:id="211" w:author="Dallas Calvert" w:date="2016-06-22T09:41:00Z">
        <w:r w:rsidR="000A5515">
          <w:rPr>
            <w:rStyle w:val="Hyperlink"/>
          </w:rPr>
          <w:t>”</w:t>
        </w:r>
      </w:ins>
      <w:r w:rsidR="00C30300">
        <w:t>.</w:t>
      </w:r>
    </w:p>
    <w:p w14:paraId="763CE8B6" w14:textId="77777777" w:rsidR="008C33CD" w:rsidRDefault="00F96BE3">
      <w:pPr>
        <w:pStyle w:val="MOCListBullet1"/>
        <w:rPr>
          <w:ins w:id="212" w:author="Jason Hershey" w:date="2016-06-22T11:43:00Z"/>
        </w:rPr>
        <w:pPrChange w:id="213" w:author="Dallas Calvert" w:date="2016-06-22T09:43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0A5515">
        <w:rPr>
          <w:i/>
          <w:rPrChange w:id="214" w:author="Dallas Calvert" w:date="2016-06-22T09:42:00Z">
            <w:rPr>
              <w:b/>
            </w:rPr>
          </w:rPrChange>
        </w:rPr>
        <w:t>Fork</w:t>
      </w:r>
      <w:ins w:id="215" w:author="Dallas Calvert" w:date="2016-06-22T09:42:00Z">
        <w:r w:rsidR="000A5515">
          <w:rPr>
            <w:i/>
          </w:rPr>
          <w:t>:</w:t>
        </w:r>
      </w:ins>
      <w:r>
        <w:t xml:space="preserve"> </w:t>
      </w:r>
      <w:del w:id="216" w:author="Dallas Calvert" w:date="2016-06-22T09:42:00Z">
        <w:r w:rsidDel="000A5515">
          <w:delText xml:space="preserve">– </w:delText>
        </w:r>
      </w:del>
      <w:ins w:id="217" w:author="Dallas Calvert" w:date="2016-06-22T09:50:00Z">
        <w:r w:rsidR="00C70BA6">
          <w:t xml:space="preserve">This is a </w:t>
        </w:r>
      </w:ins>
      <w:del w:id="218" w:author="Dallas Calvert" w:date="2016-06-22T09:42:00Z">
        <w:r w:rsidDel="000A5515">
          <w:delText xml:space="preserve">A </w:delText>
        </w:r>
      </w:del>
      <w:r>
        <w:t xml:space="preserve">copy of </w:t>
      </w:r>
      <w:del w:id="219" w:author="Dallas Calvert" w:date="2016-06-22T09:42:00Z">
        <w:r w:rsidDel="000A5515">
          <w:delText xml:space="preserve">someone else’s </w:delText>
        </w:r>
      </w:del>
      <w:ins w:id="220" w:author="Dallas Calvert" w:date="2016-06-22T09:42:00Z">
        <w:r w:rsidR="000A5515">
          <w:t xml:space="preserve">another </w:t>
        </w:r>
      </w:ins>
      <w:r>
        <w:t xml:space="preserve">repo that </w:t>
      </w:r>
      <w:del w:id="221" w:author="Dallas Calvert" w:date="2016-06-22T09:42:00Z">
        <w:r w:rsidDel="000A5515">
          <w:delText xml:space="preserve">lives under </w:delText>
        </w:r>
      </w:del>
      <w:ins w:id="222" w:author="Dallas Calvert" w:date="2016-06-22T09:42:00Z">
        <w:r w:rsidR="000A5515">
          <w:t xml:space="preserve">resides in </w:t>
        </w:r>
      </w:ins>
      <w:r>
        <w:t xml:space="preserve">your GitHub account, in comparison to a </w:t>
      </w:r>
      <w:del w:id="223" w:author="Dallas Calvert" w:date="2016-06-22T09:43:00Z">
        <w:r w:rsidRPr="000A5515" w:rsidDel="00C70BA6">
          <w:rPr>
            <w:i/>
            <w:rPrChange w:id="224" w:author="Dallas Calvert" w:date="2016-06-22T09:42:00Z">
              <w:rPr/>
            </w:rPrChange>
          </w:rPr>
          <w:delText>Branch</w:delText>
        </w:r>
      </w:del>
      <w:ins w:id="225" w:author="Dallas Calvert" w:date="2016-06-22T09:43:00Z">
        <w:r w:rsidR="00C70BA6">
          <w:rPr>
            <w:i/>
          </w:rPr>
          <w:t>b</w:t>
        </w:r>
        <w:r w:rsidR="00C70BA6" w:rsidRPr="000A5515">
          <w:rPr>
            <w:i/>
            <w:rPrChange w:id="226" w:author="Dallas Calvert" w:date="2016-06-22T09:42:00Z">
              <w:rPr/>
            </w:rPrChange>
          </w:rPr>
          <w:t>ranch</w:t>
        </w:r>
      </w:ins>
      <w:r>
        <w:t xml:space="preserve">, which lives in the original repo. See </w:t>
      </w:r>
      <w:ins w:id="227" w:author="Dallas Calvert" w:date="2016-06-22T09:42:00Z">
        <w:r w:rsidR="00C70BA6">
          <w:t>“</w:t>
        </w:r>
      </w:ins>
      <w:r w:rsidRPr="00C70BA6">
        <w:rPr>
          <w:rPrChange w:id="228" w:author="Dallas Calvert" w:date="2016-06-22T09:42:00Z">
            <w:rPr>
              <w:b/>
            </w:rPr>
          </w:rPrChange>
        </w:rPr>
        <w:t>Branch</w:t>
      </w:r>
      <w:ins w:id="229" w:author="Dallas Calvert" w:date="2016-06-22T09:42:00Z">
        <w:r w:rsidR="00C70BA6">
          <w:t>” directly below.</w:t>
        </w:r>
      </w:ins>
    </w:p>
    <w:p w14:paraId="0E2F4F87" w14:textId="749E4152" w:rsidR="00F96BE3" w:rsidDel="00C70BA6" w:rsidRDefault="00F96BE3">
      <w:pPr>
        <w:pStyle w:val="MOCListBullet1"/>
        <w:rPr>
          <w:del w:id="230" w:author="Dallas Calvert" w:date="2016-06-22T09:43:00Z"/>
        </w:rPr>
        <w:pPrChange w:id="231" w:author="Dallas Calvert" w:date="2016-06-22T09:42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del w:id="232" w:author="Dallas Calvert" w:date="2016-06-22T09:42:00Z">
        <w:r w:rsidDel="00C70BA6">
          <w:delText>.</w:delText>
        </w:r>
      </w:del>
    </w:p>
    <w:p w14:paraId="480A9C0C" w14:textId="7D87DCCE" w:rsidR="00F96BE3" w:rsidRDefault="00F96BE3">
      <w:pPr>
        <w:pStyle w:val="MOCListBullet1"/>
        <w:pPrChange w:id="233" w:author="Dallas Calvert" w:date="2016-06-22T09:43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C70BA6">
        <w:rPr>
          <w:i/>
          <w:rPrChange w:id="234" w:author="Dallas Calvert" w:date="2016-06-22T09:43:00Z">
            <w:rPr/>
          </w:rPrChange>
        </w:rPr>
        <w:t>Branch</w:t>
      </w:r>
      <w:ins w:id="235" w:author="Dallas Calvert" w:date="2016-06-22T09:43:00Z">
        <w:r w:rsidR="00C70BA6">
          <w:t xml:space="preserve">: </w:t>
        </w:r>
      </w:ins>
      <w:ins w:id="236" w:author="Dallas Calvert" w:date="2016-06-22T09:50:00Z">
        <w:r w:rsidR="00C70BA6">
          <w:t xml:space="preserve">This is </w:t>
        </w:r>
      </w:ins>
      <w:del w:id="237" w:author="Dallas Calvert" w:date="2016-06-22T09:43:00Z">
        <w:r w:rsidDel="00C70BA6">
          <w:delText xml:space="preserve"> – A branch </w:delText>
        </w:r>
      </w:del>
      <w:del w:id="238" w:author="Dallas Calvert" w:date="2016-06-22T09:50:00Z">
        <w:r w:rsidDel="00C70BA6">
          <w:delText xml:space="preserve">is </w:delText>
        </w:r>
      </w:del>
      <w:r>
        <w:t xml:space="preserve">a copy of a repository that </w:t>
      </w:r>
      <w:del w:id="239" w:author="Dallas Calvert" w:date="2016-06-22T09:44:00Z">
        <w:r w:rsidDel="00C70BA6">
          <w:delText xml:space="preserve">lives </w:delText>
        </w:r>
      </w:del>
      <w:ins w:id="240" w:author="Dallas Calvert" w:date="2016-06-22T09:44:00Z">
        <w:r w:rsidR="00C70BA6">
          <w:t xml:space="preserve">resides </w:t>
        </w:r>
      </w:ins>
      <w:r>
        <w:t xml:space="preserve">in the same repository as the original. </w:t>
      </w:r>
      <w:ins w:id="241" w:author="Dallas Calvert" w:date="2016-06-22T09:44:00Z">
        <w:r w:rsidR="00C70BA6">
          <w:t xml:space="preserve">You can merge a </w:t>
        </w:r>
      </w:ins>
      <w:del w:id="242" w:author="Dallas Calvert" w:date="2016-06-22T09:45:00Z">
        <w:r w:rsidDel="00C70BA6">
          <w:delText xml:space="preserve">A </w:delText>
        </w:r>
      </w:del>
      <w:r>
        <w:t xml:space="preserve">branch </w:t>
      </w:r>
      <w:del w:id="243" w:author="Dallas Calvert" w:date="2016-06-22T09:45:00Z">
        <w:r w:rsidDel="00C70BA6">
          <w:delText xml:space="preserve">can be merged </w:delText>
        </w:r>
      </w:del>
      <w:r>
        <w:t>with the original.</w:t>
      </w:r>
    </w:p>
    <w:p w14:paraId="5A11666E" w14:textId="794A9BB0" w:rsidR="00F96BE3" w:rsidRDefault="00F96BE3">
      <w:pPr>
        <w:pStyle w:val="MOCListBullet1"/>
        <w:pPrChange w:id="244" w:author="Dallas Calvert" w:date="2016-06-22T09:43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C70BA6">
        <w:rPr>
          <w:i/>
          <w:rPrChange w:id="245" w:author="Dallas Calvert" w:date="2016-06-22T09:45:00Z">
            <w:rPr>
              <w:b/>
            </w:rPr>
          </w:rPrChange>
        </w:rPr>
        <w:lastRenderedPageBreak/>
        <w:t>Fetch</w:t>
      </w:r>
      <w:ins w:id="246" w:author="Dallas Calvert" w:date="2016-06-22T09:45:00Z">
        <w:r w:rsidR="00C70BA6">
          <w:t>:</w:t>
        </w:r>
      </w:ins>
      <w:r>
        <w:t xml:space="preserve"> </w:t>
      </w:r>
      <w:del w:id="247" w:author="Dallas Calvert" w:date="2016-06-22T09:45:00Z">
        <w:r w:rsidDel="00C70BA6">
          <w:delText xml:space="preserve">– </w:delText>
        </w:r>
      </w:del>
      <w:ins w:id="248" w:author="Dallas Calvert" w:date="2016-06-22T09:50:00Z">
        <w:r w:rsidR="00C70BA6">
          <w:t xml:space="preserve">This is the process of </w:t>
        </w:r>
      </w:ins>
      <w:ins w:id="249" w:author="Dallas Calvert" w:date="2016-06-22T09:45:00Z">
        <w:r w:rsidR="00C70BA6">
          <w:t xml:space="preserve">retrieving a </w:t>
        </w:r>
      </w:ins>
      <w:del w:id="250" w:author="Dallas Calvert" w:date="2016-06-22T09:45:00Z">
        <w:r w:rsidDel="00C70BA6">
          <w:delText xml:space="preserve">Getting a </w:delText>
        </w:r>
      </w:del>
      <w:r>
        <w:t xml:space="preserve">copy of the latest changes from an online repo. </w:t>
      </w:r>
      <w:ins w:id="251" w:author="Dallas Calvert" w:date="2016-06-22T09:45:00Z">
        <w:r w:rsidR="00C70BA6">
          <w:t xml:space="preserve">However, a </w:t>
        </w:r>
      </w:ins>
      <w:del w:id="252" w:author="Dallas Calvert" w:date="2016-06-22T09:45:00Z">
        <w:r w:rsidDel="00C70BA6">
          <w:delText xml:space="preserve">A </w:delText>
        </w:r>
      </w:del>
      <w:r>
        <w:t xml:space="preserve">fetch </w:t>
      </w:r>
      <w:r w:rsidRPr="00C70BA6">
        <w:rPr>
          <w:i/>
          <w:rPrChange w:id="253" w:author="Dallas Calvert" w:date="2016-06-22T09:45:00Z">
            <w:rPr/>
          </w:rPrChange>
        </w:rPr>
        <w:t>does not</w:t>
      </w:r>
      <w:r>
        <w:t xml:space="preserve"> </w:t>
      </w:r>
      <w:r w:rsidRPr="00C70BA6">
        <w:rPr>
          <w:rPrChange w:id="254" w:author="Dallas Calvert" w:date="2016-06-22T09:45:00Z">
            <w:rPr>
              <w:b/>
            </w:rPr>
          </w:rPrChange>
        </w:rPr>
        <w:t>merge</w:t>
      </w:r>
      <w:r>
        <w:t xml:space="preserve"> changes.</w:t>
      </w:r>
    </w:p>
    <w:p w14:paraId="68935D47" w14:textId="44C853A7" w:rsidR="00F96BE3" w:rsidRDefault="00F96BE3">
      <w:pPr>
        <w:pStyle w:val="MOCListBullet1"/>
        <w:pPrChange w:id="255" w:author="Dallas Calvert" w:date="2016-06-22T09:43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C70BA6">
        <w:rPr>
          <w:i/>
          <w:rPrChange w:id="256" w:author="Dallas Calvert" w:date="2016-06-22T09:45:00Z">
            <w:rPr>
              <w:b/>
            </w:rPr>
          </w:rPrChange>
        </w:rPr>
        <w:t>Pull</w:t>
      </w:r>
      <w:ins w:id="257" w:author="Dallas Calvert" w:date="2016-06-22T09:45:00Z">
        <w:r w:rsidR="00C70BA6">
          <w:rPr>
            <w:i/>
          </w:rPr>
          <w:t xml:space="preserve">: </w:t>
        </w:r>
      </w:ins>
      <w:del w:id="258" w:author="Dallas Calvert" w:date="2016-06-22T09:45:00Z">
        <w:r w:rsidDel="00C70BA6">
          <w:delText xml:space="preserve"> – </w:delText>
        </w:r>
      </w:del>
      <w:ins w:id="259" w:author="Dallas Calvert" w:date="2016-06-22T09:50:00Z">
        <w:r w:rsidR="00C70BA6">
          <w:t xml:space="preserve">This is </w:t>
        </w:r>
      </w:ins>
      <w:ins w:id="260" w:author="Dallas Calvert" w:date="2016-06-22T09:45:00Z">
        <w:r w:rsidR="00C70BA6">
          <w:t xml:space="preserve">the process of fetching </w:t>
        </w:r>
      </w:ins>
      <w:del w:id="261" w:author="Dallas Calvert" w:date="2016-06-22T09:45:00Z">
        <w:r w:rsidDel="00C70BA6">
          <w:delText xml:space="preserve">Fetching </w:delText>
        </w:r>
      </w:del>
      <w:r>
        <w:t xml:space="preserve">the latest changes from an online repo and </w:t>
      </w:r>
      <w:r w:rsidRPr="00C70BA6">
        <w:rPr>
          <w:rPrChange w:id="262" w:author="Dallas Calvert" w:date="2016-06-22T09:46:00Z">
            <w:rPr>
              <w:b/>
            </w:rPr>
          </w:rPrChange>
        </w:rPr>
        <w:t>merging</w:t>
      </w:r>
      <w:r w:rsidRPr="00C70BA6">
        <w:t xml:space="preserve"> </w:t>
      </w:r>
      <w:r>
        <w:t xml:space="preserve">them with </w:t>
      </w:r>
      <w:del w:id="263" w:author="Dallas Calvert" w:date="2016-06-22T09:46:00Z">
        <w:r w:rsidDel="00C70BA6">
          <w:delText xml:space="preserve">any </w:delText>
        </w:r>
      </w:del>
      <w:r>
        <w:t>local changes.</w:t>
      </w:r>
    </w:p>
    <w:p w14:paraId="786E6C65" w14:textId="2AAD99EE" w:rsidR="00F96BE3" w:rsidRDefault="00F96BE3">
      <w:pPr>
        <w:pStyle w:val="MOCListBullet1"/>
        <w:pPrChange w:id="264" w:author="Dallas Calvert" w:date="2016-06-22T09:43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C70BA6">
        <w:rPr>
          <w:i/>
          <w:rPrChange w:id="265" w:author="Dallas Calvert" w:date="2016-06-22T09:46:00Z">
            <w:rPr>
              <w:b/>
            </w:rPr>
          </w:rPrChange>
        </w:rPr>
        <w:t>Merge</w:t>
      </w:r>
      <w:ins w:id="266" w:author="Dallas Calvert" w:date="2016-06-22T09:46:00Z">
        <w:r w:rsidR="00C70BA6">
          <w:rPr>
            <w:i/>
          </w:rPr>
          <w:t xml:space="preserve">: </w:t>
        </w:r>
      </w:ins>
      <w:ins w:id="267" w:author="Dallas Calvert" w:date="2016-06-22T09:50:00Z">
        <w:r w:rsidR="00C70BA6" w:rsidRPr="00C70BA6">
          <w:rPr>
            <w:rPrChange w:id="268" w:author="Dallas Calvert" w:date="2016-06-22T09:50:00Z">
              <w:rPr>
                <w:i/>
              </w:rPr>
            </w:rPrChange>
          </w:rPr>
          <w:t>This is</w:t>
        </w:r>
        <w:r w:rsidR="00C70BA6">
          <w:rPr>
            <w:i/>
          </w:rPr>
          <w:t xml:space="preserve"> </w:t>
        </w:r>
      </w:ins>
      <w:ins w:id="269" w:author="Dallas Calvert" w:date="2016-06-22T09:46:00Z">
        <w:r w:rsidR="00C70BA6">
          <w:t xml:space="preserve">the process of fetching </w:t>
        </w:r>
        <w:r w:rsidR="00C70BA6" w:rsidRPr="00C70BA6">
          <w:rPr>
            <w:rPrChange w:id="270" w:author="Dallas Calvert" w:date="2016-06-22T09:46:00Z">
              <w:rPr>
                <w:i/>
              </w:rPr>
            </w:rPrChange>
          </w:rPr>
          <w:t xml:space="preserve">changes from </w:t>
        </w:r>
      </w:ins>
      <w:del w:id="271" w:author="Dallas Calvert" w:date="2016-06-22T09:46:00Z">
        <w:r w:rsidRPr="00C70BA6" w:rsidDel="00C70BA6">
          <w:delText xml:space="preserve"> – Getting changes from</w:delText>
        </w:r>
        <w:r w:rsidDel="00C70BA6">
          <w:delText xml:space="preserve"> </w:delText>
        </w:r>
      </w:del>
      <w:r>
        <w:t xml:space="preserve">one branch and applying them to another. This includes </w:t>
      </w:r>
      <w:ins w:id="272" w:author="Dallas Calvert" w:date="2016-06-22T09:49:00Z">
        <w:r w:rsidR="00C70BA6">
          <w:t xml:space="preserve">retrieving </w:t>
        </w:r>
      </w:ins>
      <w:r>
        <w:t>changes from an online repo</w:t>
      </w:r>
      <w:ins w:id="273" w:author="Dallas Calvert" w:date="2016-06-22T09:49:00Z">
        <w:r w:rsidR="00C70BA6">
          <w:t>,</w:t>
        </w:r>
      </w:ins>
      <w:r>
        <w:t xml:space="preserve"> and </w:t>
      </w:r>
      <w:ins w:id="274" w:author="Dallas Calvert" w:date="2016-06-22T09:49:00Z">
        <w:r w:rsidR="00C70BA6">
          <w:t xml:space="preserve">then </w:t>
        </w:r>
      </w:ins>
      <w:r>
        <w:t xml:space="preserve">applying </w:t>
      </w:r>
      <w:del w:id="275" w:author="Dallas Calvert" w:date="2016-06-22T09:49:00Z">
        <w:r w:rsidDel="00C70BA6">
          <w:delText xml:space="preserve">the changes </w:delText>
        </w:r>
      </w:del>
      <w:ins w:id="276" w:author="Dallas Calvert" w:date="2016-06-22T09:49:00Z">
        <w:r w:rsidR="00C70BA6">
          <w:t xml:space="preserve">them </w:t>
        </w:r>
      </w:ins>
      <w:r>
        <w:t>to th</w:t>
      </w:r>
      <w:ins w:id="277" w:author="Dallas Calvert" w:date="2016-06-22T09:49:00Z">
        <w:r w:rsidR="00C70BA6">
          <w:t xml:space="preserve">at repo’s </w:t>
        </w:r>
      </w:ins>
      <w:del w:id="278" w:author="Dallas Calvert" w:date="2016-06-22T09:49:00Z">
        <w:r w:rsidDel="00C70BA6">
          <w:delText xml:space="preserve">e </w:delText>
        </w:r>
      </w:del>
      <w:r>
        <w:t>local version</w:t>
      </w:r>
      <w:del w:id="279" w:author="Dallas Calvert" w:date="2016-06-22T09:49:00Z">
        <w:r w:rsidDel="00C70BA6">
          <w:delText xml:space="preserve"> of that repo</w:delText>
        </w:r>
      </w:del>
      <w:ins w:id="280" w:author="Dallas Calvert" w:date="2016-06-22T09:49:00Z">
        <w:r w:rsidR="00C70BA6">
          <w:t>.</w:t>
        </w:r>
      </w:ins>
    </w:p>
    <w:p w14:paraId="3F414558" w14:textId="44001B08" w:rsidR="00F96BE3" w:rsidRDefault="00F96BE3">
      <w:pPr>
        <w:pStyle w:val="MOCListBullet1"/>
        <w:pPrChange w:id="281" w:author="Dallas Calvert" w:date="2016-06-22T09:43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C70BA6">
        <w:rPr>
          <w:i/>
          <w:rPrChange w:id="282" w:author="Dallas Calvert" w:date="2016-06-22T09:49:00Z">
            <w:rPr>
              <w:b/>
            </w:rPr>
          </w:rPrChange>
        </w:rPr>
        <w:t>Pull request</w:t>
      </w:r>
      <w:ins w:id="283" w:author="Dallas Calvert" w:date="2016-06-22T09:49:00Z">
        <w:r w:rsidR="00C70BA6">
          <w:t xml:space="preserve">: </w:t>
        </w:r>
      </w:ins>
      <w:ins w:id="284" w:author="Dallas Calvert" w:date="2016-06-22T09:50:00Z">
        <w:r w:rsidR="00C70BA6">
          <w:t xml:space="preserve">This is a </w:t>
        </w:r>
      </w:ins>
      <w:del w:id="285" w:author="Dallas Calvert" w:date="2016-06-22T09:49:00Z">
        <w:r w:rsidDel="00C70BA6">
          <w:delText xml:space="preserve"> – </w:delText>
        </w:r>
      </w:del>
      <w:del w:id="286" w:author="Dallas Calvert" w:date="2016-06-22T09:50:00Z">
        <w:r w:rsidDel="00C70BA6">
          <w:delText xml:space="preserve">A </w:delText>
        </w:r>
      </w:del>
      <w:r>
        <w:t xml:space="preserve">set of proposed changes to a repo </w:t>
      </w:r>
      <w:ins w:id="287" w:author="Dallas Calvert" w:date="2016-06-22T09:51:00Z">
        <w:r w:rsidR="00C70BA6">
          <w:t>that a user submit, and a repo’s owners or collaborators then can accept or reject the pull request</w:t>
        </w:r>
      </w:ins>
      <w:del w:id="288" w:author="Dallas Calvert" w:date="2016-06-22T09:51:00Z">
        <w:r w:rsidDel="00C70BA6">
          <w:delText>submitted by a user that can either be accepted or rejected by owners or collaborators of a repo</w:delText>
        </w:r>
      </w:del>
      <w:r>
        <w:t>.</w:t>
      </w:r>
    </w:p>
    <w:p w14:paraId="460E151D" w14:textId="23747006" w:rsidR="00F96BE3" w:rsidRDefault="00F96BE3">
      <w:pPr>
        <w:pStyle w:val="MOCListBullet1"/>
        <w:pPrChange w:id="289" w:author="Dallas Calvert" w:date="2016-06-22T09:43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C70BA6">
        <w:rPr>
          <w:i/>
          <w:rPrChange w:id="290" w:author="Dallas Calvert" w:date="2016-06-22T09:51:00Z">
            <w:rPr>
              <w:b/>
            </w:rPr>
          </w:rPrChange>
        </w:rPr>
        <w:t>Push</w:t>
      </w:r>
      <w:ins w:id="291" w:author="Dallas Calvert" w:date="2016-06-22T09:51:00Z">
        <w:r w:rsidR="00C70BA6">
          <w:rPr>
            <w:i/>
          </w:rPr>
          <w:t xml:space="preserve">: </w:t>
        </w:r>
        <w:r w:rsidR="00C70BA6" w:rsidRPr="00C70BA6">
          <w:rPr>
            <w:rPrChange w:id="292" w:author="Dallas Calvert" w:date="2016-06-22T09:51:00Z">
              <w:rPr>
                <w:i/>
              </w:rPr>
            </w:rPrChange>
          </w:rPr>
          <w:t>This is the process of sending</w:t>
        </w:r>
        <w:r w:rsidR="00C70BA6">
          <w:rPr>
            <w:i/>
          </w:rPr>
          <w:t xml:space="preserve"> </w:t>
        </w:r>
      </w:ins>
      <w:del w:id="293" w:author="Dallas Calvert" w:date="2016-06-22T09:51:00Z">
        <w:r w:rsidDel="00C70BA6">
          <w:delText xml:space="preserve"> – Sending (</w:delText>
        </w:r>
      </w:del>
      <w:r>
        <w:t>or submitting</w:t>
      </w:r>
      <w:del w:id="294" w:author="Dallas Calvert" w:date="2016-06-22T09:51:00Z">
        <w:r w:rsidDel="00C70BA6">
          <w:delText>)</w:delText>
        </w:r>
      </w:del>
      <w:r>
        <w:t xml:space="preserve"> your local changes to the online repo.</w:t>
      </w:r>
    </w:p>
    <w:p w14:paraId="254CD2B4" w14:textId="422413F7" w:rsidR="00F96BE3" w:rsidRDefault="00F96BE3">
      <w:pPr>
        <w:pStyle w:val="MOCListBullet1"/>
        <w:pPrChange w:id="295" w:author="Dallas Calvert" w:date="2016-06-22T09:43:00Z">
          <w:pPr>
            <w:numPr>
              <w:numId w:val="6"/>
            </w:numPr>
            <w:tabs>
              <w:tab w:val="num" w:pos="0"/>
              <w:tab w:val="num" w:pos="480"/>
            </w:tabs>
            <w:ind w:left="480" w:hanging="480"/>
          </w:pPr>
        </w:pPrChange>
      </w:pPr>
      <w:r w:rsidRPr="00C70BA6">
        <w:rPr>
          <w:i/>
          <w:rPrChange w:id="296" w:author="Dallas Calvert" w:date="2016-06-22T09:51:00Z">
            <w:rPr>
              <w:b/>
            </w:rPr>
          </w:rPrChange>
        </w:rPr>
        <w:t>Collaborator</w:t>
      </w:r>
      <w:ins w:id="297" w:author="Dallas Calvert" w:date="2016-06-22T09:52:00Z">
        <w:r w:rsidR="00C70BA6">
          <w:rPr>
            <w:i/>
          </w:rPr>
          <w:t xml:space="preserve">: </w:t>
        </w:r>
        <w:r w:rsidR="00C70BA6" w:rsidRPr="00C70BA6">
          <w:rPr>
            <w:rPrChange w:id="298" w:author="Dallas Calvert" w:date="2016-06-22T09:52:00Z">
              <w:rPr>
                <w:i/>
              </w:rPr>
            </w:rPrChange>
          </w:rPr>
          <w:t xml:space="preserve">This is a </w:t>
        </w:r>
      </w:ins>
      <w:del w:id="299" w:author="Dallas Calvert" w:date="2016-06-22T09:52:00Z">
        <w:r w:rsidRPr="00C70BA6" w:rsidDel="00C70BA6">
          <w:delText xml:space="preserve"> – A</w:delText>
        </w:r>
        <w:r w:rsidDel="00C70BA6">
          <w:delText xml:space="preserve"> </w:delText>
        </w:r>
      </w:del>
      <w:r>
        <w:t xml:space="preserve">GitHub user that has permissions to add, delete, or change </w:t>
      </w:r>
      <w:ins w:id="300" w:author="Dallas Calvert" w:date="2016-06-22T09:52:00Z">
        <w:r w:rsidR="00C70BA6">
          <w:t xml:space="preserve">a repo’s </w:t>
        </w:r>
      </w:ins>
      <w:del w:id="301" w:author="Dallas Calvert" w:date="2016-06-22T09:52:00Z">
        <w:r w:rsidDel="00C70BA6">
          <w:delText xml:space="preserve">the </w:delText>
        </w:r>
      </w:del>
      <w:r>
        <w:t>content</w:t>
      </w:r>
      <w:del w:id="302" w:author="Dallas Calvert" w:date="2016-06-22T09:52:00Z">
        <w:r w:rsidDel="00C70BA6">
          <w:delText xml:space="preserve"> of a repository</w:delText>
        </w:r>
      </w:del>
      <w:r>
        <w:t>.</w:t>
      </w:r>
    </w:p>
    <w:p w14:paraId="7FB24D2B" w14:textId="3FDDE646" w:rsidR="0036666B" w:rsidRDefault="00AC2A95" w:rsidP="009059F0">
      <w:pPr>
        <w:pStyle w:val="Heading2"/>
        <w:ind w:left="0"/>
      </w:pPr>
      <w:bookmarkStart w:id="303" w:name="quickstart"/>
      <w:bookmarkStart w:id="304" w:name="overview-microsoft-learnings-github-solu"/>
      <w:bookmarkEnd w:id="303"/>
      <w:bookmarkEnd w:id="304"/>
      <w:r>
        <w:t xml:space="preserve">Overview </w:t>
      </w:r>
      <w:r w:rsidR="00051AD9">
        <w:t>of</w:t>
      </w:r>
      <w:r>
        <w:t xml:space="preserve"> Microsoft Learning's </w:t>
      </w:r>
      <w:r w:rsidR="0024405E">
        <w:t>GitHub</w:t>
      </w:r>
      <w:r>
        <w:t xml:space="preserve"> solution for course labs</w:t>
      </w:r>
    </w:p>
    <w:p w14:paraId="76476C3E" w14:textId="6BCF8B36" w:rsidR="0036666B" w:rsidRDefault="00AC2A95" w:rsidP="0024405E">
      <w:pPr>
        <w:ind w:left="0"/>
      </w:pPr>
      <w:r>
        <w:t xml:space="preserve">The Microsoft Learning team has created a solution that allows </w:t>
      </w:r>
      <w:del w:id="305" w:author="Dallas Calvert" w:date="2016-06-22T09:52:00Z">
        <w:r w:rsidDel="007351A1">
          <w:delText>the Microsoft team</w:delText>
        </w:r>
      </w:del>
      <w:ins w:id="306" w:author="Dallas Calvert" w:date="2016-06-22T09:52:00Z">
        <w:r w:rsidR="007351A1">
          <w:t>them</w:t>
        </w:r>
      </w:ins>
      <w:r>
        <w:t xml:space="preserve"> to </w:t>
      </w:r>
      <w:del w:id="307" w:author="Dallas Calvert" w:date="2016-06-22T09:52:00Z">
        <w:r w:rsidDel="007351A1">
          <w:delText xml:space="preserve">regularly </w:delText>
        </w:r>
      </w:del>
      <w:r>
        <w:t xml:space="preserve">publish updated lab and lab answer keys (LAKs) </w:t>
      </w:r>
      <w:ins w:id="308" w:author="Dallas Calvert" w:date="2016-06-22T09:52:00Z">
        <w:r w:rsidR="007351A1">
          <w:t xml:space="preserve">regularly </w:t>
        </w:r>
      </w:ins>
      <w:r>
        <w:t xml:space="preserve">to </w:t>
      </w:r>
      <w:r w:rsidR="0024405E">
        <w:t>GitHub</w:t>
      </w:r>
      <w:r>
        <w:t xml:space="preserve">. </w:t>
      </w:r>
      <w:del w:id="309" w:author="Dallas Calvert" w:date="2016-06-22T09:52:00Z">
        <w:r w:rsidDel="007351A1">
          <w:delText xml:space="preserve">That </w:delText>
        </w:r>
      </w:del>
      <w:commentRangeStart w:id="310"/>
      <w:commentRangeStart w:id="311"/>
      <w:ins w:id="312" w:author="Dallas Calvert" w:date="2016-06-22T09:52:00Z">
        <w:r w:rsidR="007351A1">
          <w:t xml:space="preserve">The </w:t>
        </w:r>
      </w:ins>
      <w:r>
        <w:t xml:space="preserve">solution </w:t>
      </w:r>
      <w:commentRangeEnd w:id="310"/>
      <w:r w:rsidR="007351A1">
        <w:rPr>
          <w:rStyle w:val="CommentReference"/>
        </w:rPr>
        <w:commentReference w:id="310"/>
      </w:r>
      <w:commentRangeEnd w:id="311"/>
      <w:r w:rsidR="008C33CD">
        <w:rPr>
          <w:rStyle w:val="CommentReference"/>
        </w:rPr>
        <w:commentReference w:id="311"/>
      </w:r>
      <w:r>
        <w:t xml:space="preserve">also includes a script and tools </w:t>
      </w:r>
      <w:ins w:id="313" w:author="Dallas Calvert" w:date="2016-06-22T09:53:00Z">
        <w:r w:rsidR="007351A1">
          <w:t xml:space="preserve">that you can use to </w:t>
        </w:r>
      </w:ins>
      <w:del w:id="314" w:author="Dallas Calvert" w:date="2016-06-22T09:53:00Z">
        <w:r w:rsidR="004473E4" w:rsidDel="007351A1">
          <w:delText xml:space="preserve">to </w:delText>
        </w:r>
        <w:r w:rsidDel="007351A1">
          <w:delText xml:space="preserve">allow you to </w:delText>
        </w:r>
      </w:del>
      <w:r>
        <w:t xml:space="preserve">print </w:t>
      </w:r>
      <w:del w:id="315" w:author="Dallas Calvert" w:date="2016-06-22T09:53:00Z">
        <w:r w:rsidDel="007351A1">
          <w:delText xml:space="preserve">the </w:delText>
        </w:r>
      </w:del>
      <w:r>
        <w:t>labs and lab answer keys from Microsoft Word .</w:t>
      </w:r>
      <w:proofErr w:type="spellStart"/>
      <w:r>
        <w:t>docx</w:t>
      </w:r>
      <w:proofErr w:type="spellEnd"/>
      <w:r>
        <w:t xml:space="preserve"> files. </w:t>
      </w:r>
      <w:ins w:id="316" w:author="Dallas Calvert" w:date="2016-06-22T09:53:00Z">
        <w:r w:rsidR="007351A1">
          <w:t xml:space="preserve">However, if you want to use </w:t>
        </w:r>
      </w:ins>
      <w:del w:id="317" w:author="Dallas Calvert" w:date="2016-06-22T09:53:00Z">
        <w:r w:rsidDel="007351A1">
          <w:delText xml:space="preserve">In order to use </w:delText>
        </w:r>
      </w:del>
      <w:r>
        <w:t>this solution</w:t>
      </w:r>
      <w:r w:rsidR="004473E4">
        <w:t>,</w:t>
      </w:r>
      <w:r>
        <w:t xml:space="preserve"> you </w:t>
      </w:r>
      <w:del w:id="318" w:author="Dallas Calvert" w:date="2016-06-22T09:53:00Z">
        <w:r w:rsidDel="007351A1">
          <w:delText xml:space="preserve">need to </w:delText>
        </w:r>
      </w:del>
      <w:ins w:id="319" w:author="Dallas Calvert" w:date="2016-06-22T09:53:00Z">
        <w:r w:rsidR="007351A1">
          <w:t xml:space="preserve">must </w:t>
        </w:r>
      </w:ins>
      <w:r>
        <w:t xml:space="preserve">perform </w:t>
      </w:r>
      <w:ins w:id="320" w:author="Dallas Calvert" w:date="2016-06-22T10:04:00Z">
        <w:r w:rsidR="00C7294F">
          <w:t xml:space="preserve">several </w:t>
        </w:r>
      </w:ins>
      <w:del w:id="321" w:author="Dallas Calvert" w:date="2016-06-22T10:04:00Z">
        <w:r w:rsidDel="00C7294F">
          <w:delText xml:space="preserve">the following </w:delText>
        </w:r>
      </w:del>
      <w:r>
        <w:t xml:space="preserve">steps the first time </w:t>
      </w:r>
      <w:ins w:id="322" w:author="Dallas Calvert" w:date="2016-06-22T09:53:00Z">
        <w:r w:rsidR="007351A1">
          <w:t xml:space="preserve">that you </w:t>
        </w:r>
      </w:ins>
      <w:del w:id="323" w:author="Dallas Calvert" w:date="2016-06-22T09:53:00Z">
        <w:r w:rsidDel="007351A1">
          <w:delText xml:space="preserve">you wish to </w:delText>
        </w:r>
      </w:del>
      <w:r>
        <w:t xml:space="preserve">download and print </w:t>
      </w:r>
      <w:del w:id="324" w:author="Dallas Calvert" w:date="2016-06-22T09:53:00Z">
        <w:r w:rsidDel="007351A1">
          <w:delText xml:space="preserve">the </w:delText>
        </w:r>
      </w:del>
      <w:r>
        <w:t>lab files</w:t>
      </w:r>
      <w:ins w:id="325" w:author="Dallas Calvert" w:date="2016-06-22T10:04:00Z">
        <w:r w:rsidR="00C7294F">
          <w:t xml:space="preserve">. </w:t>
        </w:r>
      </w:ins>
      <w:ins w:id="326" w:author="Dallas Calvert" w:date="2016-06-22T10:22:00Z">
        <w:r w:rsidR="00B550A8">
          <w:t xml:space="preserve">A later section of this file details these steps, which include that </w:t>
        </w:r>
      </w:ins>
      <w:ins w:id="327" w:author="Dallas Calvert" w:date="2016-06-22T10:04:00Z">
        <w:r w:rsidR="00C7294F">
          <w:t>you must</w:t>
        </w:r>
      </w:ins>
      <w:r>
        <w:t>:</w:t>
      </w:r>
    </w:p>
    <w:p w14:paraId="2D109005" w14:textId="77777777" w:rsidR="0036666B" w:rsidRDefault="00AC2A95" w:rsidP="00C86185">
      <w:pPr>
        <w:pStyle w:val="Compact"/>
        <w:numPr>
          <w:ilvl w:val="0"/>
          <w:numId w:val="4"/>
        </w:numPr>
      </w:pPr>
      <w:r>
        <w:t xml:space="preserve">Sign-up for a </w:t>
      </w:r>
      <w:r w:rsidR="0024405E">
        <w:t>GitHub</w:t>
      </w:r>
      <w:r>
        <w:t xml:space="preserve"> account.</w:t>
      </w:r>
    </w:p>
    <w:p w14:paraId="6F71CF47" w14:textId="5E3A6E0F" w:rsidR="0036666B" w:rsidRDefault="00AC2A95" w:rsidP="00C86185">
      <w:pPr>
        <w:pStyle w:val="Compact"/>
        <w:numPr>
          <w:ilvl w:val="0"/>
          <w:numId w:val="4"/>
        </w:numPr>
      </w:pPr>
      <w:r>
        <w:t xml:space="preserve">Install </w:t>
      </w:r>
      <w:ins w:id="328" w:author="Dallas Calvert" w:date="2016-06-22T09:54:00Z">
        <w:r w:rsidR="007351A1">
          <w:t xml:space="preserve">the </w:t>
        </w:r>
      </w:ins>
      <w:r>
        <w:t>Git</w:t>
      </w:r>
      <w:r w:rsidR="00106F83">
        <w:t>H</w:t>
      </w:r>
      <w:r>
        <w:t>ub Desktop</w:t>
      </w:r>
      <w:r w:rsidR="006852C6">
        <w:t>.</w:t>
      </w:r>
    </w:p>
    <w:p w14:paraId="7C29D139" w14:textId="77777777" w:rsidR="0036666B" w:rsidRDefault="00AC2A95" w:rsidP="00C86185">
      <w:pPr>
        <w:pStyle w:val="Compact"/>
        <w:numPr>
          <w:ilvl w:val="0"/>
          <w:numId w:val="4"/>
        </w:numPr>
      </w:pPr>
      <w:r>
        <w:t>Install the prerequisite software:</w:t>
      </w:r>
    </w:p>
    <w:p w14:paraId="6B4C706A" w14:textId="242DD433" w:rsidR="0036666B" w:rsidRDefault="00AC2A95" w:rsidP="00C86185">
      <w:pPr>
        <w:pStyle w:val="Compact"/>
        <w:numPr>
          <w:ilvl w:val="0"/>
          <w:numId w:val="5"/>
        </w:numPr>
      </w:pPr>
      <w:proofErr w:type="spellStart"/>
      <w:r>
        <w:t>Pandoc</w:t>
      </w:r>
      <w:proofErr w:type="spellEnd"/>
      <w:r>
        <w:t xml:space="preserve"> </w:t>
      </w:r>
      <w:ins w:id="329" w:author="Dallas Calvert" w:date="2016-06-22T10:23:00Z">
        <w:r w:rsidR="00B550A8">
          <w:t xml:space="preserve">version </w:t>
        </w:r>
      </w:ins>
      <w:r>
        <w:t>1.13.2</w:t>
      </w:r>
    </w:p>
    <w:p w14:paraId="6E818452" w14:textId="1745358F" w:rsidR="0036666B" w:rsidRDefault="007351A1" w:rsidP="00C86185">
      <w:pPr>
        <w:pStyle w:val="Compact"/>
        <w:numPr>
          <w:ilvl w:val="0"/>
          <w:numId w:val="5"/>
        </w:numPr>
      </w:pPr>
      <w:ins w:id="330" w:author="Dallas Calvert" w:date="2016-06-22T09:54:00Z">
        <w:r>
          <w:t xml:space="preserve">Windows </w:t>
        </w:r>
      </w:ins>
      <w:r w:rsidR="00AC2A95">
        <w:t>PowerShell Community Extensions 3.2.0</w:t>
      </w:r>
    </w:p>
    <w:p w14:paraId="34D86267" w14:textId="7B7384EF" w:rsidR="0036666B" w:rsidRDefault="00AC2A95" w:rsidP="00106F83">
      <w:pPr>
        <w:ind w:left="0"/>
      </w:pPr>
      <w:r>
        <w:t xml:space="preserve">Once you </w:t>
      </w:r>
      <w:del w:id="331" w:author="Dallas Calvert" w:date="2016-06-22T09:54:00Z">
        <w:r w:rsidDel="007351A1">
          <w:delText xml:space="preserve">have signed </w:delText>
        </w:r>
      </w:del>
      <w:ins w:id="332" w:author="Dallas Calvert" w:date="2016-06-22T09:54:00Z">
        <w:r w:rsidR="007351A1">
          <w:t xml:space="preserve">sign </w:t>
        </w:r>
      </w:ins>
      <w:r>
        <w:t xml:space="preserve">up for </w:t>
      </w:r>
      <w:r w:rsidR="0024405E">
        <w:t>GitHub</w:t>
      </w:r>
      <w:r>
        <w:t xml:space="preserve"> and </w:t>
      </w:r>
      <w:ins w:id="333" w:author="Dallas Calvert" w:date="2016-06-22T09:54:00Z">
        <w:r w:rsidR="007351A1">
          <w:t xml:space="preserve">install </w:t>
        </w:r>
      </w:ins>
      <w:del w:id="334" w:author="Dallas Calvert" w:date="2016-06-22T09:54:00Z">
        <w:r w:rsidDel="007351A1">
          <w:delText xml:space="preserve">installed </w:delText>
        </w:r>
      </w:del>
      <w:r>
        <w:t>the prerequisite software, the steps for downloading and printing the course</w:t>
      </w:r>
      <w:ins w:id="335" w:author="Dallas Calvert" w:date="2016-06-22T09:54:00Z">
        <w:r w:rsidR="007351A1">
          <w:t>-</w:t>
        </w:r>
      </w:ins>
      <w:del w:id="336" w:author="Dallas Calvert" w:date="2016-06-22T09:54:00Z">
        <w:r w:rsidDel="007351A1">
          <w:delText xml:space="preserve"> </w:delText>
        </w:r>
      </w:del>
      <w:r>
        <w:t xml:space="preserve">lab materials are the same for each course. </w:t>
      </w:r>
    </w:p>
    <w:p w14:paraId="6C43D2EC" w14:textId="7ED9F2C4" w:rsidR="0036666B" w:rsidRDefault="00AC2A95" w:rsidP="0024405E">
      <w:pPr>
        <w:ind w:left="0"/>
      </w:pPr>
      <w:r>
        <w:t xml:space="preserve">You can use a variety of tools that support </w:t>
      </w:r>
      <w:proofErr w:type="spellStart"/>
      <w:r>
        <w:t>Git</w:t>
      </w:r>
      <w:proofErr w:type="spellEnd"/>
      <w:r>
        <w:t xml:space="preserve"> with </w:t>
      </w:r>
      <w:r w:rsidR="0024405E">
        <w:t>GitHub</w:t>
      </w:r>
      <w:r>
        <w:t xml:space="preserve">, including </w:t>
      </w:r>
      <w:ins w:id="337" w:author="Dallas Calvert" w:date="2016-06-22T09:55:00Z">
        <w:r w:rsidR="007351A1">
          <w:t xml:space="preserve">Microsoft </w:t>
        </w:r>
      </w:ins>
      <w:r>
        <w:t xml:space="preserve">Visual Studio, </w:t>
      </w:r>
      <w:ins w:id="338" w:author="Dallas Calvert" w:date="2016-06-22T09:55:00Z">
        <w:r w:rsidR="007351A1">
          <w:t>Visual Studio Code</w:t>
        </w:r>
      </w:ins>
      <w:del w:id="339" w:author="Dallas Calvert" w:date="2016-06-22T09:55:00Z">
        <w:r w:rsidDel="007351A1">
          <w:delText>VS Code</w:delText>
        </w:r>
      </w:del>
      <w:r>
        <w:t xml:space="preserve">, or any of the </w:t>
      </w:r>
      <w:proofErr w:type="spellStart"/>
      <w:r>
        <w:t>Git</w:t>
      </w:r>
      <w:proofErr w:type="spellEnd"/>
      <w:r>
        <w:t xml:space="preserve"> command</w:t>
      </w:r>
      <w:ins w:id="340" w:author="Dallas Calvert" w:date="2016-06-22T09:55:00Z">
        <w:r w:rsidR="007351A1">
          <w:t>-</w:t>
        </w:r>
      </w:ins>
      <w:del w:id="341" w:author="Dallas Calvert" w:date="2016-06-22T09:55:00Z">
        <w:r w:rsidDel="007351A1">
          <w:delText xml:space="preserve"> </w:delText>
        </w:r>
      </w:del>
      <w:r>
        <w:t xml:space="preserve">line tools </w:t>
      </w:r>
      <w:ins w:id="342" w:author="Dallas Calvert" w:date="2016-06-22T09:55:00Z">
        <w:r w:rsidR="007351A1">
          <w:t xml:space="preserve">that are </w:t>
        </w:r>
      </w:ins>
      <w:commentRangeStart w:id="343"/>
      <w:commentRangeStart w:id="344"/>
      <w:commentRangeStart w:id="345"/>
      <w:del w:id="346" w:author="Dallas Calvert" w:date="2016-06-22T09:55:00Z">
        <w:r w:rsidDel="007351A1">
          <w:delText xml:space="preserve">widely </w:delText>
        </w:r>
      </w:del>
      <w:r>
        <w:t>available</w:t>
      </w:r>
      <w:ins w:id="347" w:author="Dallas Calvert" w:date="2016-06-22T09:55:00Z">
        <w:r w:rsidR="007351A1">
          <w:t xml:space="preserve"> online</w:t>
        </w:r>
        <w:commentRangeEnd w:id="343"/>
        <w:r w:rsidR="007351A1">
          <w:rPr>
            <w:rStyle w:val="CommentReference"/>
          </w:rPr>
          <w:commentReference w:id="343"/>
        </w:r>
      </w:ins>
      <w:commentRangeEnd w:id="344"/>
      <w:r w:rsidR="008C33CD">
        <w:rPr>
          <w:rStyle w:val="CommentReference"/>
        </w:rPr>
        <w:commentReference w:id="344"/>
      </w:r>
      <w:commentRangeEnd w:id="345"/>
      <w:r w:rsidR="00DB0616">
        <w:rPr>
          <w:rStyle w:val="CommentReference"/>
        </w:rPr>
        <w:commentReference w:id="345"/>
      </w:r>
      <w:r>
        <w:t>.</w:t>
      </w:r>
    </w:p>
    <w:p w14:paraId="00FF88D8" w14:textId="6258AF22" w:rsidR="0036666B" w:rsidRDefault="00AC2A95">
      <w:pPr>
        <w:pStyle w:val="BlockQuote"/>
      </w:pPr>
      <w:r>
        <w:rPr>
          <w:b/>
        </w:rPr>
        <w:t>Note</w:t>
      </w:r>
      <w:ins w:id="348" w:author="Dallas Calvert" w:date="2016-06-22T09:56:00Z">
        <w:r w:rsidR="007351A1">
          <w:rPr>
            <w:b/>
          </w:rPr>
          <w:t>:</w:t>
        </w:r>
      </w:ins>
      <w:r>
        <w:t xml:space="preserve"> </w:t>
      </w:r>
      <w:r w:rsidR="0024405E">
        <w:t>GitHub</w:t>
      </w:r>
      <w:r>
        <w:t xml:space="preserve"> has </w:t>
      </w:r>
      <w:del w:id="349" w:author="Dallas Calvert" w:date="2016-06-22T09:56:00Z">
        <w:r w:rsidDel="007351A1">
          <w:delText xml:space="preserve">both </w:delText>
        </w:r>
      </w:del>
      <w:r>
        <w:t>a desktop client and a command</w:t>
      </w:r>
      <w:ins w:id="350" w:author="Dallas Calvert" w:date="2016-06-22T09:56:00Z">
        <w:r w:rsidR="007351A1">
          <w:t>-</w:t>
        </w:r>
      </w:ins>
      <w:del w:id="351" w:author="Dallas Calvert" w:date="2016-06-22T09:56:00Z">
        <w:r w:rsidDel="007351A1">
          <w:delText xml:space="preserve"> </w:delText>
        </w:r>
      </w:del>
      <w:r>
        <w:t>line interface. Throughout this document</w:t>
      </w:r>
      <w:ins w:id="352" w:author="Dallas Calvert" w:date="2016-06-22T09:56:00Z">
        <w:r w:rsidR="007351A1">
          <w:t>,</w:t>
        </w:r>
      </w:ins>
      <w:r>
        <w:t xml:space="preserve"> we use the desktop client. If </w:t>
      </w:r>
      <w:r w:rsidR="0024405E">
        <w:t>GitHub</w:t>
      </w:r>
      <w:r>
        <w:t xml:space="preserve"> and </w:t>
      </w:r>
      <w:proofErr w:type="spellStart"/>
      <w:r>
        <w:t>Git</w:t>
      </w:r>
      <w:proofErr w:type="spellEnd"/>
      <w:r>
        <w:t xml:space="preserve"> are new concepts</w:t>
      </w:r>
      <w:ins w:id="353" w:author="Dallas Calvert" w:date="2016-06-22T09:56:00Z">
        <w:r w:rsidR="007351A1">
          <w:t>,</w:t>
        </w:r>
      </w:ins>
      <w:r>
        <w:t xml:space="preserve"> and you would like a more in-depth introduction, </w:t>
      </w:r>
      <w:ins w:id="354" w:author="Dallas Calvert" w:date="2016-06-22T09:56:00Z">
        <w:r w:rsidR="007351A1">
          <w:t xml:space="preserve">refer to the </w:t>
        </w:r>
      </w:ins>
      <w:del w:id="355" w:author="Dallas Calvert" w:date="2016-06-22T09:56:00Z">
        <w:r w:rsidDel="007351A1">
          <w:delText xml:space="preserve">see the </w:delText>
        </w:r>
      </w:del>
      <w:ins w:id="356" w:author="Dallas Calvert" w:date="2016-06-22T09:56:00Z">
        <w:r w:rsidR="007351A1">
          <w:t>“</w:t>
        </w:r>
      </w:ins>
      <w:r w:rsidR="0024405E">
        <w:t>GitHub</w:t>
      </w:r>
      <w:r>
        <w:t xml:space="preserve"> </w:t>
      </w:r>
      <w:r w:rsidR="00C7294F">
        <w:fldChar w:fldCharType="begin"/>
      </w:r>
      <w:r w:rsidR="00C7294F">
        <w:instrText xml:space="preserve"> HYPERLINK "https://guides.github.com/activities/hello-world/" \h </w:instrText>
      </w:r>
      <w:r w:rsidR="00C7294F">
        <w:fldChar w:fldCharType="separate"/>
      </w:r>
      <w:r>
        <w:t>Hello Wor</w:t>
      </w:r>
      <w:ins w:id="357" w:author="Dallas Calvert" w:date="2016-06-22T09:57:00Z">
        <w:r w:rsidR="007351A1">
          <w:t>l</w:t>
        </w:r>
      </w:ins>
      <w:r>
        <w:t>d</w:t>
      </w:r>
      <w:r w:rsidR="00C7294F">
        <w:fldChar w:fldCharType="end"/>
      </w:r>
      <w:r>
        <w:t xml:space="preserve"> guide</w:t>
      </w:r>
      <w:ins w:id="358" w:author="Dallas Calvert" w:date="2016-06-22T09:56:00Z">
        <w:r w:rsidR="007351A1">
          <w:t>”</w:t>
        </w:r>
      </w:ins>
      <w:ins w:id="359" w:author="Dallas Calvert" w:date="2016-06-22T09:57:00Z">
        <w:r w:rsidR="007351A1">
          <w:t xml:space="preserve"> at </w:t>
        </w:r>
        <w:r w:rsidR="007351A1" w:rsidRPr="007351A1">
          <w:t>https://guides.github.com/activities/hello-world/</w:t>
        </w:r>
      </w:ins>
      <w:del w:id="360" w:author="Dallas Calvert" w:date="2016-06-22T09:57:00Z">
        <w:r w:rsidDel="007351A1">
          <w:delText xml:space="preserve"> </w:delText>
        </w:r>
      </w:del>
      <w:del w:id="361" w:author="Dallas Calvert" w:date="2016-06-22T09:56:00Z">
        <w:r w:rsidDel="007351A1">
          <w:delText>to get started</w:delText>
        </w:r>
      </w:del>
      <w:r>
        <w:t>.</w:t>
      </w:r>
    </w:p>
    <w:p w14:paraId="4A5ED95B" w14:textId="77777777" w:rsidR="0036666B" w:rsidRPr="0024405E" w:rsidRDefault="00AC2A95" w:rsidP="0024405E">
      <w:pPr>
        <w:pStyle w:val="Heading2"/>
        <w:ind w:left="0"/>
      </w:pPr>
      <w:bookmarkStart w:id="362" w:name="terminology"/>
      <w:bookmarkStart w:id="363" w:name="prerequisites"/>
      <w:bookmarkEnd w:id="362"/>
      <w:bookmarkEnd w:id="363"/>
      <w:r w:rsidRPr="0024405E">
        <w:t>Prerequisites</w:t>
      </w:r>
    </w:p>
    <w:p w14:paraId="33C56515" w14:textId="094FE11B" w:rsidR="0036666B" w:rsidRDefault="00C7294F" w:rsidP="0024405E">
      <w:pPr>
        <w:ind w:left="0"/>
      </w:pPr>
      <w:ins w:id="364" w:author="Dallas Calvert" w:date="2016-06-22T10:02:00Z">
        <w:r>
          <w:t xml:space="preserve">The following section details the prerequisites for using </w:t>
        </w:r>
      </w:ins>
      <w:del w:id="365" w:author="Dallas Calvert" w:date="2016-06-22T10:03:00Z">
        <w:r w:rsidR="00AC2A95" w:rsidDel="00C7294F">
          <w:delText xml:space="preserve">Using </w:delText>
        </w:r>
      </w:del>
      <w:r w:rsidR="0024405E">
        <w:t>GitHub</w:t>
      </w:r>
      <w:r w:rsidR="00AC2A95">
        <w:t xml:space="preserve"> and the Microsoft Learning courseware lab solution</w:t>
      </w:r>
      <w:del w:id="366" w:author="Dallas Calvert" w:date="2016-06-22T10:03:00Z">
        <w:r w:rsidR="00AC2A95" w:rsidDel="00C7294F">
          <w:delText xml:space="preserve"> requires the following prerequisites:</w:delText>
        </w:r>
      </w:del>
      <w:ins w:id="367" w:author="Dallas Calvert" w:date="2016-06-22T10:03:00Z">
        <w:r>
          <w:t>.</w:t>
        </w:r>
      </w:ins>
    </w:p>
    <w:p w14:paraId="36C3951F" w14:textId="77777777" w:rsidR="0036666B" w:rsidRPr="0024405E" w:rsidRDefault="00AC2A95">
      <w:pPr>
        <w:pStyle w:val="Heading3"/>
        <w:pPrChange w:id="368" w:author="Dallas Calvert" w:date="2016-06-22T10:03:00Z">
          <w:pPr>
            <w:pStyle w:val="Heading2"/>
            <w:ind w:left="0"/>
          </w:pPr>
        </w:pPrChange>
      </w:pPr>
      <w:bookmarkStart w:id="369" w:name="signing-up-for-a-github-account"/>
      <w:bookmarkEnd w:id="369"/>
      <w:r w:rsidRPr="0024405E">
        <w:t xml:space="preserve">Signing up for a </w:t>
      </w:r>
      <w:r w:rsidR="0024405E" w:rsidRPr="0024405E">
        <w:t>GitHub</w:t>
      </w:r>
      <w:r w:rsidRPr="0024405E">
        <w:t xml:space="preserve"> </w:t>
      </w:r>
      <w:commentRangeStart w:id="370"/>
      <w:commentRangeStart w:id="371"/>
      <w:r w:rsidRPr="0024405E">
        <w:t>account</w:t>
      </w:r>
      <w:commentRangeEnd w:id="370"/>
      <w:r w:rsidR="00782D88">
        <w:rPr>
          <w:rStyle w:val="CommentReference"/>
          <w:rFonts w:eastAsia="Times New Roman" w:cs="Times New Roman"/>
          <w:b w:val="0"/>
        </w:rPr>
        <w:commentReference w:id="370"/>
      </w:r>
      <w:commentRangeEnd w:id="371"/>
      <w:r w:rsidR="008C33CD">
        <w:rPr>
          <w:rStyle w:val="CommentReference"/>
          <w:rFonts w:eastAsia="Times New Roman" w:cs="Times New Roman"/>
          <w:b w:val="0"/>
        </w:rPr>
        <w:commentReference w:id="371"/>
      </w:r>
    </w:p>
    <w:p w14:paraId="22809D29" w14:textId="77777777" w:rsidR="00220E57" w:rsidRDefault="00AC2A95">
      <w:pPr>
        <w:pStyle w:val="BodyText"/>
        <w:rPr>
          <w:ins w:id="372" w:author="Dallas Calvert" w:date="2016-06-22T10:27:00Z"/>
        </w:rPr>
        <w:pPrChange w:id="373" w:author="Dallas Calvert" w:date="2016-06-22T10:03:00Z">
          <w:pPr>
            <w:ind w:left="0"/>
          </w:pPr>
        </w:pPrChange>
      </w:pPr>
      <w:r>
        <w:t>In order to clone a repo or collaborate with Microsoft Learning</w:t>
      </w:r>
      <w:r w:rsidR="00FF49C9">
        <w:t xml:space="preserve"> on GitHub</w:t>
      </w:r>
      <w:r>
        <w:t xml:space="preserve">, you need to sign up for a </w:t>
      </w:r>
      <w:r w:rsidR="0024405E">
        <w:t>GitHub</w:t>
      </w:r>
      <w:r>
        <w:t xml:space="preserve"> account</w:t>
      </w:r>
      <w:ins w:id="374" w:author="Dallas Calvert" w:date="2016-06-22T10:27:00Z">
        <w:r w:rsidR="00220E57">
          <w:t>.</w:t>
        </w:r>
      </w:ins>
    </w:p>
    <w:p w14:paraId="083C8C79" w14:textId="39870529" w:rsidR="0036666B" w:rsidRDefault="00220E57">
      <w:pPr>
        <w:pStyle w:val="BodyText"/>
        <w:pPrChange w:id="375" w:author="Dallas Calvert" w:date="2016-06-22T10:03:00Z">
          <w:pPr>
            <w:ind w:left="0"/>
          </w:pPr>
        </w:pPrChange>
      </w:pPr>
      <w:ins w:id="376" w:author="Dallas Calvert" w:date="2016-06-22T10:27:00Z">
        <w:r>
          <w:lastRenderedPageBreak/>
          <w:t xml:space="preserve">To sign up for a GitHub account, perform the </w:t>
        </w:r>
      </w:ins>
      <w:ins w:id="377" w:author="Dallas Calvert" w:date="2016-06-22T10:03:00Z">
        <w:r w:rsidR="00C7294F">
          <w:t>following steps.</w:t>
        </w:r>
      </w:ins>
    </w:p>
    <w:p w14:paraId="15E5B901" w14:textId="6AFA0DF3" w:rsidR="0036666B" w:rsidDel="00C7294F" w:rsidRDefault="00AC2A95">
      <w:pPr>
        <w:pStyle w:val="Heading4"/>
        <w:rPr>
          <w:del w:id="378" w:author="Dallas Calvert" w:date="2016-06-22T10:07:00Z"/>
        </w:rPr>
      </w:pPr>
      <w:bookmarkStart w:id="379" w:name="to-sign-up-for-a-github-account"/>
      <w:bookmarkEnd w:id="379"/>
      <w:del w:id="380" w:author="Dallas Calvert" w:date="2016-06-22T10:07:00Z">
        <w:r w:rsidDel="00C7294F">
          <w:delText xml:space="preserve">To sign up for a </w:delText>
        </w:r>
        <w:r w:rsidR="0024405E" w:rsidDel="00C7294F">
          <w:delText>GitHub</w:delText>
        </w:r>
        <w:r w:rsidDel="00C7294F">
          <w:delText xml:space="preserve"> </w:delText>
        </w:r>
        <w:commentRangeStart w:id="381"/>
        <w:r w:rsidDel="00C7294F">
          <w:delText>account</w:delText>
        </w:r>
      </w:del>
      <w:commentRangeEnd w:id="381"/>
      <w:r w:rsidR="00B550A8">
        <w:rPr>
          <w:rStyle w:val="CommentReference"/>
          <w:rFonts w:ascii="Segoe" w:eastAsia="Times New Roman" w:hAnsi="Segoe"/>
          <w:b w:val="0"/>
          <w:iCs w:val="0"/>
          <w:lang w:eastAsia="en-US"/>
        </w:rPr>
        <w:commentReference w:id="381"/>
      </w:r>
    </w:p>
    <w:p w14:paraId="28F713F0" w14:textId="3BECD1CC" w:rsidR="0036666B" w:rsidRDefault="00AC2A95">
      <w:pPr>
        <w:pStyle w:val="Compact"/>
        <w:pPrChange w:id="382" w:author="Dallas Calvert" w:date="2016-06-22T13:48:00Z">
          <w:pPr>
            <w:pStyle w:val="Compact"/>
            <w:numPr>
              <w:numId w:val="7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</w:t>
      </w:r>
      <w:commentRangeStart w:id="383"/>
      <w:commentRangeStart w:id="384"/>
      <w:r>
        <w:t>your</w:t>
      </w:r>
      <w:commentRangeEnd w:id="383"/>
      <w:r w:rsidR="000B7E8E">
        <w:rPr>
          <w:rStyle w:val="CommentReference"/>
        </w:rPr>
        <w:commentReference w:id="383"/>
      </w:r>
      <w:commentRangeEnd w:id="384"/>
      <w:r w:rsidR="008C33CD">
        <w:rPr>
          <w:rStyle w:val="CommentReference"/>
        </w:rPr>
        <w:commentReference w:id="384"/>
      </w:r>
      <w:r>
        <w:t xml:space="preserve"> browser, navigate to </w:t>
      </w:r>
      <w:ins w:id="385" w:author="Jason Hershey" w:date="2016-06-22T11:47:00Z">
        <w:r w:rsidR="001355DE">
          <w:fldChar w:fldCharType="begin"/>
        </w:r>
        <w:r w:rsidR="001355DE">
          <w:instrText xml:space="preserve"> HYPERLINK "</w:instrText>
        </w:r>
      </w:ins>
      <w:r w:rsidR="001355DE" w:rsidRPr="001355DE">
        <w:instrText>https://GitHub.com</w:instrText>
      </w:r>
      <w:ins w:id="386" w:author="Jason Hershey" w:date="2016-06-22T11:47:00Z">
        <w:r w:rsidR="001355DE">
          <w:instrText xml:space="preserve">/" </w:instrText>
        </w:r>
        <w:r w:rsidR="001355DE">
          <w:fldChar w:fldCharType="separate"/>
        </w:r>
      </w:ins>
      <w:r w:rsidR="001355DE" w:rsidRPr="007A71BF">
        <w:rPr>
          <w:rStyle w:val="Hyperlink"/>
          <w:rPrChange w:id="387" w:author="Jason Hershey" w:date="2016-06-22T11:46:00Z">
            <w:rPr/>
          </w:rPrChange>
        </w:rPr>
        <w:t>https://GitHu</w:t>
      </w:r>
      <w:r w:rsidR="001355DE" w:rsidRPr="007A71BF">
        <w:rPr>
          <w:rStyle w:val="Hyperlink"/>
        </w:rPr>
        <w:t>b</w:t>
      </w:r>
      <w:r w:rsidR="001355DE" w:rsidRPr="007A71BF">
        <w:rPr>
          <w:rStyle w:val="Hyperlink"/>
          <w:rPrChange w:id="388" w:author="Jason Hershey" w:date="2016-06-22T11:46:00Z">
            <w:rPr/>
          </w:rPrChange>
        </w:rPr>
        <w:t>.com</w:t>
      </w:r>
      <w:ins w:id="389" w:author="Jason Hershey" w:date="2016-06-22T11:47:00Z">
        <w:r w:rsidR="001355DE" w:rsidRPr="007A71BF">
          <w:rPr>
            <w:rStyle w:val="Hyperlink"/>
          </w:rPr>
          <w:t>/</w:t>
        </w:r>
        <w:r w:rsidR="001355DE">
          <w:fldChar w:fldCharType="end"/>
        </w:r>
      </w:ins>
      <w:commentRangeStart w:id="390"/>
      <w:commentRangeStart w:id="391"/>
      <w:del w:id="392" w:author="Jason Hershey" w:date="2016-06-22T11:47:00Z">
        <w:r w:rsidRPr="001355DE" w:rsidDel="001355DE">
          <w:delText>/</w:delText>
        </w:r>
      </w:del>
      <w:ins w:id="393" w:author="Dallas Calvert" w:date="2016-06-22T10:08:00Z">
        <w:r w:rsidR="00C7294F">
          <w:t>.</w:t>
        </w:r>
      </w:ins>
      <w:commentRangeEnd w:id="390"/>
      <w:ins w:id="394" w:author="Jason Hershey" w:date="2016-06-22T11:47:00Z">
        <w:r w:rsidR="001355DE">
          <w:t xml:space="preserve"> </w:t>
        </w:r>
      </w:ins>
      <w:ins w:id="395" w:author="Jason Hershey" w:date="2016-06-22T11:46:00Z">
        <w:r w:rsidR="001355DE">
          <w:t xml:space="preserve"> </w:t>
        </w:r>
      </w:ins>
      <w:ins w:id="396" w:author="Dallas Calvert" w:date="2016-06-22T10:24:00Z">
        <w:r w:rsidR="00220E57">
          <w:rPr>
            <w:rStyle w:val="CommentReference"/>
          </w:rPr>
          <w:commentReference w:id="390"/>
        </w:r>
      </w:ins>
      <w:commentRangeEnd w:id="391"/>
      <w:r w:rsidR="001355DE">
        <w:rPr>
          <w:rStyle w:val="CommentReference"/>
        </w:rPr>
        <w:commentReference w:id="391"/>
      </w:r>
      <w:del w:id="397" w:author="Dallas Calvert" w:date="2016-06-22T10:08:00Z">
        <w:r w:rsidDel="00C7294F">
          <w:delText>.</w:delText>
        </w:r>
      </w:del>
    </w:p>
    <w:p w14:paraId="29C496FC" w14:textId="77777777" w:rsidR="0036666B" w:rsidRDefault="00AC2A95">
      <w:pPr>
        <w:pStyle w:val="Compact"/>
        <w:pPrChange w:id="398" w:author="Dallas Calvert" w:date="2016-06-22T13:57:00Z">
          <w:pPr>
            <w:pStyle w:val="Compact"/>
            <w:numPr>
              <w:numId w:val="7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>Pick a username</w:t>
      </w:r>
      <w:r>
        <w:t xml:space="preserve"> text box, enter a unique user name.</w:t>
      </w:r>
    </w:p>
    <w:p w14:paraId="75E10F3F" w14:textId="12B9C510" w:rsidR="0036666B" w:rsidRDefault="00AC2A95">
      <w:pPr>
        <w:pStyle w:val="Compact"/>
        <w:pPrChange w:id="399" w:author="Dallas Calvert" w:date="2016-06-22T13:48:00Z">
          <w:pPr>
            <w:pStyle w:val="Compact"/>
            <w:numPr>
              <w:numId w:val="7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>Your email address</w:t>
      </w:r>
      <w:r>
        <w:t xml:space="preserve"> text box, enter your </w:t>
      </w:r>
      <w:del w:id="400" w:author="Dallas Calvert" w:date="2016-06-22T10:08:00Z">
        <w:r w:rsidDel="00C7294F">
          <w:delText>password</w:delText>
        </w:r>
      </w:del>
      <w:ins w:id="401" w:author="Dallas Calvert" w:date="2016-06-22T10:08:00Z">
        <w:r w:rsidR="00C7294F">
          <w:t>email address</w:t>
        </w:r>
      </w:ins>
      <w:r>
        <w:t>.</w:t>
      </w:r>
    </w:p>
    <w:p w14:paraId="5612CB96" w14:textId="0BC084D0" w:rsidR="0036666B" w:rsidRDefault="00AC2A95">
      <w:pPr>
        <w:pStyle w:val="Compact"/>
        <w:pPrChange w:id="402" w:author="Dallas Calvert" w:date="2016-06-22T13:48:00Z">
          <w:pPr>
            <w:pStyle w:val="Compact"/>
            <w:numPr>
              <w:numId w:val="7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>Create a password</w:t>
      </w:r>
      <w:r>
        <w:t xml:space="preserve"> text box, enter a password that meets </w:t>
      </w:r>
      <w:ins w:id="403" w:author="Dallas Calvert" w:date="2016-06-22T10:08:00Z">
        <w:r w:rsidR="00C7294F">
          <w:t>GitHub</w:t>
        </w:r>
      </w:ins>
      <w:ins w:id="404" w:author="Dallas Calvert" w:date="2016-06-22T10:09:00Z">
        <w:r w:rsidR="00C7294F">
          <w:t xml:space="preserve">’s </w:t>
        </w:r>
      </w:ins>
      <w:del w:id="405" w:author="Dallas Calvert" w:date="2016-06-22T10:09:00Z">
        <w:r w:rsidR="005765DF" w:rsidDel="00C7294F">
          <w:delText xml:space="preserve">the </w:delText>
        </w:r>
      </w:del>
      <w:r>
        <w:t>complexity requirements</w:t>
      </w:r>
      <w:del w:id="406" w:author="Dallas Calvert" w:date="2016-06-22T10:09:00Z">
        <w:r w:rsidR="005765DF" w:rsidDel="00C7294F">
          <w:delText xml:space="preserve"> of GitHub</w:delText>
        </w:r>
      </w:del>
      <w:r>
        <w:t>.</w:t>
      </w:r>
    </w:p>
    <w:p w14:paraId="2A192252" w14:textId="77777777" w:rsidR="0036666B" w:rsidRDefault="00AC2A95">
      <w:pPr>
        <w:pStyle w:val="Compact"/>
        <w:pPrChange w:id="407" w:author="Dallas Calvert" w:date="2016-06-22T13:48:00Z">
          <w:pPr>
            <w:pStyle w:val="Compact"/>
            <w:numPr>
              <w:numId w:val="7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r>
        <w:rPr>
          <w:b/>
        </w:rPr>
        <w:t xml:space="preserve">Sign up for </w:t>
      </w:r>
      <w:r w:rsidR="0024405E">
        <w:rPr>
          <w:b/>
        </w:rPr>
        <w:t>GitHub</w:t>
      </w:r>
      <w:r>
        <w:t>.</w:t>
      </w:r>
    </w:p>
    <w:p w14:paraId="21465BB0" w14:textId="281E6869" w:rsidR="0036666B" w:rsidRDefault="00AC2A95">
      <w:pPr>
        <w:pStyle w:val="Compact"/>
        <w:pPrChange w:id="408" w:author="Dallas Calvert" w:date="2016-06-22T13:48:00Z">
          <w:pPr>
            <w:pStyle w:val="Compact"/>
            <w:numPr>
              <w:numId w:val="7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 xml:space="preserve">Welcome to </w:t>
      </w:r>
      <w:r w:rsidR="0024405E">
        <w:rPr>
          <w:b/>
        </w:rPr>
        <w:t>GitHub</w:t>
      </w:r>
      <w:r>
        <w:t xml:space="preserve"> page, make sure that </w:t>
      </w:r>
      <w:r>
        <w:rPr>
          <w:b/>
        </w:rPr>
        <w:t>Unlimited public repositories for free</w:t>
      </w:r>
      <w:r>
        <w:t xml:space="preserve"> </w:t>
      </w:r>
      <w:commentRangeStart w:id="409"/>
      <w:commentRangeStart w:id="410"/>
      <w:ins w:id="411" w:author="Dallas Calvert" w:date="2016-06-22T10:09:00Z">
        <w:r w:rsidR="00C7294F">
          <w:t xml:space="preserve">check box </w:t>
        </w:r>
      </w:ins>
      <w:commentRangeEnd w:id="409"/>
      <w:ins w:id="412" w:author="Dallas Calvert" w:date="2016-06-22T10:10:00Z">
        <w:r w:rsidR="00C7294F">
          <w:rPr>
            <w:rStyle w:val="CommentReference"/>
          </w:rPr>
          <w:commentReference w:id="409"/>
        </w:r>
      </w:ins>
      <w:commentRangeEnd w:id="410"/>
      <w:r w:rsidR="001355DE">
        <w:rPr>
          <w:rStyle w:val="CommentReference"/>
        </w:rPr>
        <w:commentReference w:id="410"/>
      </w:r>
      <w:r>
        <w:t>is selected.</w:t>
      </w:r>
    </w:p>
    <w:p w14:paraId="233835BF" w14:textId="77777777" w:rsidR="0036666B" w:rsidRDefault="00AC2A95">
      <w:pPr>
        <w:pStyle w:val="Compact"/>
        <w:pPrChange w:id="413" w:author="Dallas Calvert" w:date="2016-06-22T13:48:00Z">
          <w:pPr>
            <w:pStyle w:val="Compact"/>
            <w:numPr>
              <w:numId w:val="7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r>
        <w:rPr>
          <w:b/>
        </w:rPr>
        <w:t>Finish sign up</w:t>
      </w:r>
      <w:r>
        <w:t>.</w:t>
      </w:r>
    </w:p>
    <w:p w14:paraId="3E72ACD0" w14:textId="2DD8DD5F" w:rsidR="0036666B" w:rsidRDefault="0024405E" w:rsidP="00882050">
      <w:r>
        <w:t>GitHub</w:t>
      </w:r>
      <w:r w:rsidR="00AC2A95">
        <w:t xml:space="preserve"> </w:t>
      </w:r>
      <w:ins w:id="414" w:author="Dallas Calvert" w:date="2016-06-22T10:10:00Z">
        <w:r w:rsidR="00C7294F">
          <w:t xml:space="preserve">will </w:t>
        </w:r>
      </w:ins>
      <w:r w:rsidR="00AC2A95">
        <w:t>send</w:t>
      </w:r>
      <w:del w:id="415" w:author="Dallas Calvert" w:date="2016-06-22T10:10:00Z">
        <w:r w:rsidR="006852C6" w:rsidDel="00C7294F">
          <w:delText>s</w:delText>
        </w:r>
      </w:del>
      <w:r w:rsidR="00AC2A95">
        <w:t xml:space="preserve"> a confirmation email to the email address </w:t>
      </w:r>
      <w:del w:id="416" w:author="Dallas Calvert" w:date="2016-06-22T10:10:00Z">
        <w:r w:rsidR="00AC2A95" w:rsidDel="00C7294F">
          <w:delText>you provided</w:delText>
        </w:r>
      </w:del>
      <w:ins w:id="417" w:author="Dallas Calvert" w:date="2016-06-22T10:10:00Z">
        <w:r w:rsidR="00C7294F">
          <w:t>that you provide</w:t>
        </w:r>
      </w:ins>
      <w:ins w:id="418" w:author="Dallas Calvert" w:date="2016-06-22T10:11:00Z">
        <w:r w:rsidR="00C7294F">
          <w:t xml:space="preserve">. You must open the email, and then </w:t>
        </w:r>
      </w:ins>
      <w:del w:id="419" w:author="Dallas Calvert" w:date="2016-06-22T10:11:00Z">
        <w:r w:rsidR="00AC2A95" w:rsidDel="00C7294F">
          <w:delText xml:space="preserve">. When you receive the email, open it and </w:delText>
        </w:r>
      </w:del>
      <w:r w:rsidR="00AC2A95">
        <w:t xml:space="preserve">click </w:t>
      </w:r>
      <w:r w:rsidR="00AC2A95">
        <w:rPr>
          <w:b/>
        </w:rPr>
        <w:t>Verify email address</w:t>
      </w:r>
      <w:r w:rsidR="00AC2A95">
        <w:t>.</w:t>
      </w:r>
    </w:p>
    <w:p w14:paraId="505C8BE4" w14:textId="77777777" w:rsidR="0036666B" w:rsidRDefault="00AC2A95">
      <w:pPr>
        <w:pStyle w:val="Heading3"/>
        <w:pPrChange w:id="420" w:author="Dallas Calvert" w:date="2016-06-22T10:11:00Z">
          <w:pPr>
            <w:pStyle w:val="Heading3"/>
            <w:ind w:left="0"/>
          </w:pPr>
        </w:pPrChange>
      </w:pPr>
      <w:bookmarkStart w:id="421" w:name="installing-github-desktop"/>
      <w:bookmarkEnd w:id="421"/>
      <w:r>
        <w:t xml:space="preserve">Installing </w:t>
      </w:r>
      <w:r w:rsidR="0024405E" w:rsidRPr="00C7294F">
        <w:t>GitHub</w:t>
      </w:r>
      <w:r>
        <w:t xml:space="preserve"> Desktop</w:t>
      </w:r>
    </w:p>
    <w:p w14:paraId="55B10567" w14:textId="77777777" w:rsidR="00220E57" w:rsidRDefault="0024405E">
      <w:pPr>
        <w:pStyle w:val="BodyText"/>
        <w:rPr>
          <w:ins w:id="422" w:author="Dallas Calvert" w:date="2016-06-22T10:12:00Z"/>
        </w:rPr>
        <w:pPrChange w:id="423" w:author="Dallas Calvert" w:date="2016-06-22T10:11:00Z">
          <w:pPr>
            <w:ind w:left="0"/>
          </w:pPr>
        </w:pPrChange>
      </w:pPr>
      <w:r>
        <w:t>GitHub</w:t>
      </w:r>
      <w:r w:rsidR="00AC2A95">
        <w:t xml:space="preserve"> Desktop provides a graphical user interface (GUI) for </w:t>
      </w:r>
      <w:r>
        <w:t>GitHub</w:t>
      </w:r>
      <w:r w:rsidR="00AC2A95">
        <w:t xml:space="preserve">, </w:t>
      </w:r>
      <w:ins w:id="424" w:author="Dallas Calvert" w:date="2016-06-22T10:11:00Z">
        <w:r w:rsidR="00C7294F">
          <w:t xml:space="preserve">and you can use it </w:t>
        </w:r>
      </w:ins>
      <w:del w:id="425" w:author="Dallas Calvert" w:date="2016-06-22T10:12:00Z">
        <w:r w:rsidR="00AC2A95" w:rsidDel="00C7294F">
          <w:delText xml:space="preserve">where you can </w:delText>
        </w:r>
      </w:del>
      <w:ins w:id="426" w:author="Dallas Calvert" w:date="2016-06-22T10:12:00Z">
        <w:r w:rsidR="00C7294F">
          <w:t xml:space="preserve">to </w:t>
        </w:r>
      </w:ins>
      <w:r w:rsidR="00AC2A95">
        <w:t xml:space="preserve">perform </w:t>
      </w:r>
      <w:del w:id="427" w:author="Dallas Calvert" w:date="2016-06-22T10:12:00Z">
        <w:r w:rsidR="00AC2A95" w:rsidDel="00C7294F">
          <w:delText xml:space="preserve">the </w:delText>
        </w:r>
      </w:del>
      <w:r w:rsidR="00AC2A95">
        <w:t xml:space="preserve">most common functions. There are some operations that </w:t>
      </w:r>
      <w:ins w:id="428" w:author="Dallas Calvert" w:date="2016-06-22T10:12:00Z">
        <w:r w:rsidR="00C7294F">
          <w:t xml:space="preserve">you can perform only from a </w:t>
        </w:r>
      </w:ins>
      <w:del w:id="429" w:author="Dallas Calvert" w:date="2016-06-22T10:12:00Z">
        <w:r w:rsidR="00AC2A95" w:rsidDel="00C7294F">
          <w:delText xml:space="preserve">can only be performed from the </w:delText>
        </w:r>
      </w:del>
      <w:r w:rsidR="00AC2A95">
        <w:t xml:space="preserve">command line, but none of </w:t>
      </w:r>
      <w:ins w:id="430" w:author="Dallas Calvert" w:date="2016-06-22T10:12:00Z">
        <w:r w:rsidR="00C7294F">
          <w:t xml:space="preserve">these operations are necessary for </w:t>
        </w:r>
      </w:ins>
      <w:del w:id="431" w:author="Dallas Calvert" w:date="2016-06-22T10:12:00Z">
        <w:r w:rsidR="00AC2A95" w:rsidDel="00C7294F">
          <w:delText xml:space="preserve">those are needed for </w:delText>
        </w:r>
      </w:del>
      <w:r w:rsidR="00AC2A95">
        <w:t>downloading and printing lab files.</w:t>
      </w:r>
    </w:p>
    <w:p w14:paraId="096F8BFD" w14:textId="032918C3" w:rsidR="0036666B" w:rsidRDefault="00C7294F">
      <w:pPr>
        <w:pStyle w:val="BodyText"/>
        <w:pPrChange w:id="432" w:author="Dallas Calvert" w:date="2016-06-22T10:11:00Z">
          <w:pPr>
            <w:ind w:left="0"/>
          </w:pPr>
        </w:pPrChange>
      </w:pPr>
      <w:ins w:id="433" w:author="Dallas Calvert" w:date="2016-06-22T10:12:00Z">
        <w:r>
          <w:t>To install the GitHub Desktop, perform the following steps</w:t>
        </w:r>
        <w:r w:rsidR="00B550A8">
          <w:t>:</w:t>
        </w:r>
      </w:ins>
    </w:p>
    <w:p w14:paraId="175A1A71" w14:textId="149A66E2" w:rsidR="0036666B" w:rsidDel="00C7294F" w:rsidRDefault="00AC2A95">
      <w:pPr>
        <w:pStyle w:val="Heading4"/>
        <w:rPr>
          <w:del w:id="434" w:author="Dallas Calvert" w:date="2016-06-22T10:12:00Z"/>
        </w:rPr>
      </w:pPr>
      <w:bookmarkStart w:id="435" w:name="to-install-github-desktop"/>
      <w:bookmarkEnd w:id="435"/>
      <w:del w:id="436" w:author="Dallas Calvert" w:date="2016-06-22T10:12:00Z">
        <w:r w:rsidDel="00C7294F">
          <w:delText xml:space="preserve">To install </w:delText>
        </w:r>
        <w:r w:rsidR="0024405E" w:rsidDel="00C7294F">
          <w:delText>GitHub</w:delText>
        </w:r>
        <w:r w:rsidDel="00C7294F">
          <w:delText xml:space="preserve"> Desktop</w:delText>
        </w:r>
      </w:del>
    </w:p>
    <w:p w14:paraId="76B516FF" w14:textId="245E3B34" w:rsidR="0036666B" w:rsidRDefault="00AC2A95">
      <w:pPr>
        <w:pStyle w:val="Compact"/>
        <w:numPr>
          <w:ilvl w:val="0"/>
          <w:numId w:val="47"/>
        </w:numPr>
        <w:pPrChange w:id="437" w:author="Dallas Calvert" w:date="2016-06-22T13:48:00Z">
          <w:pPr>
            <w:pStyle w:val="Compact"/>
            <w:numPr>
              <w:numId w:val="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your browser, navigate to </w:t>
      </w:r>
      <w:ins w:id="438" w:author="Jason Hershey" w:date="2016-06-22T11:48:00Z">
        <w:r w:rsidR="001355DE">
          <w:fldChar w:fldCharType="begin"/>
        </w:r>
        <w:r w:rsidR="001355DE">
          <w:instrText xml:space="preserve"> HYPERLINK "</w:instrText>
        </w:r>
      </w:ins>
      <w:r w:rsidR="001355DE">
        <w:instrText>https://desktop.GitHub.com</w:instrText>
      </w:r>
      <w:ins w:id="439" w:author="Jason Hershey" w:date="2016-06-22T11:48:00Z">
        <w:r w:rsidR="001355DE">
          <w:instrText xml:space="preserve">/" </w:instrText>
        </w:r>
        <w:r w:rsidR="001355DE">
          <w:fldChar w:fldCharType="separate"/>
        </w:r>
      </w:ins>
      <w:r w:rsidR="001355DE" w:rsidRPr="007A71BF">
        <w:rPr>
          <w:rStyle w:val="Hyperlink"/>
        </w:rPr>
        <w:t>https://desktop.GitHub.com</w:t>
      </w:r>
      <w:del w:id="440" w:author="Jason Hershey" w:date="2016-06-22T11:48:00Z">
        <w:r w:rsidR="001355DE" w:rsidRPr="007A71BF" w:rsidDel="001355DE">
          <w:rPr>
            <w:rStyle w:val="Hyperlink"/>
          </w:rPr>
          <w:delText>/</w:delText>
        </w:r>
      </w:del>
      <w:ins w:id="441" w:author="Jason Hershey" w:date="2016-06-22T11:48:00Z">
        <w:r w:rsidR="001355DE" w:rsidRPr="007A71BF">
          <w:rPr>
            <w:rStyle w:val="Hyperlink"/>
          </w:rPr>
          <w:t>/</w:t>
        </w:r>
        <w:r w:rsidR="001355DE">
          <w:fldChar w:fldCharType="end"/>
        </w:r>
      </w:ins>
      <w:r>
        <w:t>.</w:t>
      </w:r>
      <w:ins w:id="442" w:author="Jason Hershey" w:date="2016-06-22T11:48:00Z">
        <w:r w:rsidR="001355DE">
          <w:t xml:space="preserve"> </w:t>
        </w:r>
      </w:ins>
    </w:p>
    <w:p w14:paraId="1C402C73" w14:textId="77777777" w:rsidR="0036666B" w:rsidRDefault="00AC2A95">
      <w:pPr>
        <w:pStyle w:val="Compact"/>
        <w:pPrChange w:id="443" w:author="Dallas Calvert" w:date="2016-06-22T13:48:00Z">
          <w:pPr>
            <w:pStyle w:val="Compact"/>
            <w:numPr>
              <w:numId w:val="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r>
        <w:rPr>
          <w:b/>
        </w:rPr>
        <w:t xml:space="preserve">Download </w:t>
      </w:r>
      <w:r w:rsidR="0024405E">
        <w:rPr>
          <w:b/>
        </w:rPr>
        <w:t>GitHub</w:t>
      </w:r>
      <w:r>
        <w:rPr>
          <w:b/>
        </w:rPr>
        <w:t xml:space="preserve"> Desktop</w:t>
      </w:r>
      <w:r>
        <w:t>.</w:t>
      </w:r>
    </w:p>
    <w:p w14:paraId="64F5FC56" w14:textId="1C2FBA8A" w:rsidR="0036666B" w:rsidRDefault="00AC2A95">
      <w:pPr>
        <w:pStyle w:val="Compact"/>
        <w:pPrChange w:id="444" w:author="Dallas Calvert" w:date="2016-06-22T13:48:00Z">
          <w:pPr>
            <w:pStyle w:val="Compact"/>
            <w:numPr>
              <w:numId w:val="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When the </w:t>
      </w:r>
      <w:r w:rsidR="0024405E">
        <w:rPr>
          <w:b/>
        </w:rPr>
        <w:t>GitHub</w:t>
      </w:r>
      <w:r>
        <w:rPr>
          <w:b/>
        </w:rPr>
        <w:t>Setup.exe</w:t>
      </w:r>
      <w:r>
        <w:t xml:space="preserve"> file has downloaded, double-click the file to start the setup</w:t>
      </w:r>
      <w:ins w:id="445" w:author="Dallas Calvert" w:date="2016-06-22T10:14:00Z">
        <w:r w:rsidR="00C7294F">
          <w:t>,</w:t>
        </w:r>
      </w:ins>
      <w:r>
        <w:t xml:space="preserve"> or click </w:t>
      </w:r>
      <w:r>
        <w:rPr>
          <w:b/>
        </w:rPr>
        <w:t>Run</w:t>
      </w:r>
      <w:r>
        <w:t xml:space="preserve"> if </w:t>
      </w:r>
      <w:ins w:id="446" w:author="Dallas Calvert" w:date="2016-06-22T10:14:00Z">
        <w:r w:rsidR="00C7294F">
          <w:t xml:space="preserve">you receive a </w:t>
        </w:r>
      </w:ins>
      <w:del w:id="447" w:author="Dallas Calvert" w:date="2016-06-22T10:14:00Z">
        <w:r w:rsidDel="00C7294F">
          <w:delText xml:space="preserve">prompted </w:delText>
        </w:r>
      </w:del>
      <w:ins w:id="448" w:author="Dallas Calvert" w:date="2016-06-22T10:14:00Z">
        <w:r w:rsidR="00C7294F">
          <w:t xml:space="preserve">prompt from </w:t>
        </w:r>
      </w:ins>
      <w:del w:id="449" w:author="Dallas Calvert" w:date="2016-06-22T10:14:00Z">
        <w:r w:rsidDel="00C7294F">
          <w:delText xml:space="preserve">by </w:delText>
        </w:r>
      </w:del>
      <w:r>
        <w:t>Internet Explorer.</w:t>
      </w:r>
    </w:p>
    <w:p w14:paraId="4BDE50CC" w14:textId="734992EC" w:rsidR="0036666B" w:rsidRDefault="00AC2A95">
      <w:pPr>
        <w:pStyle w:val="Compact"/>
        <w:pPrChange w:id="450" w:author="Dallas Calvert" w:date="2016-06-22T13:48:00Z">
          <w:pPr>
            <w:pStyle w:val="Compact"/>
            <w:numPr>
              <w:numId w:val="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>Application Install - Security Warning</w:t>
      </w:r>
      <w:r>
        <w:t xml:space="preserve"> dialog</w:t>
      </w:r>
      <w:ins w:id="451" w:author="Dallas Calvert" w:date="2016-06-22T10:16:00Z">
        <w:r w:rsidR="00B550A8">
          <w:t xml:space="preserve"> box</w:t>
        </w:r>
      </w:ins>
      <w:r>
        <w:t xml:space="preserve">, click </w:t>
      </w:r>
      <w:r>
        <w:rPr>
          <w:b/>
        </w:rPr>
        <w:t>Install</w:t>
      </w:r>
      <w:r>
        <w:t>.</w:t>
      </w:r>
    </w:p>
    <w:p w14:paraId="2ACE8EFB" w14:textId="68966A7B" w:rsidR="0036666B" w:rsidRDefault="00AC2A95">
      <w:pPr>
        <w:pStyle w:val="Compact"/>
        <w:pPrChange w:id="452" w:author="Dallas Calvert" w:date="2016-06-22T13:48:00Z">
          <w:pPr>
            <w:pStyle w:val="Compact"/>
            <w:numPr>
              <w:numId w:val="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Close </w:t>
      </w:r>
      <w:ins w:id="453" w:author="Dallas Calvert" w:date="2016-06-22T10:16:00Z">
        <w:r w:rsidR="00B550A8">
          <w:t xml:space="preserve">the </w:t>
        </w:r>
      </w:ins>
      <w:r w:rsidR="0024405E">
        <w:t>GitHub</w:t>
      </w:r>
      <w:r>
        <w:t xml:space="preserve"> Desktop.</w:t>
      </w:r>
    </w:p>
    <w:p w14:paraId="51500A1A" w14:textId="453C9F09" w:rsidR="0036666B" w:rsidRDefault="00AC2A95">
      <w:pPr>
        <w:pStyle w:val="Heading3"/>
        <w:pPrChange w:id="454" w:author="Dallas Calvert" w:date="2016-06-22T10:17:00Z">
          <w:pPr>
            <w:pStyle w:val="Heading3"/>
            <w:ind w:left="0"/>
          </w:pPr>
        </w:pPrChange>
      </w:pPr>
      <w:bookmarkStart w:id="455" w:name="installing-pandox-1.13.2"/>
      <w:bookmarkEnd w:id="455"/>
      <w:r>
        <w:t xml:space="preserve">Installing </w:t>
      </w:r>
      <w:proofErr w:type="spellStart"/>
      <w:r w:rsidRPr="00B550A8">
        <w:t>Pando</w:t>
      </w:r>
      <w:r w:rsidR="005765DF" w:rsidRPr="00B550A8">
        <w:t>c</w:t>
      </w:r>
      <w:proofErr w:type="spellEnd"/>
      <w:r>
        <w:t xml:space="preserve"> </w:t>
      </w:r>
      <w:ins w:id="456" w:author="Dallas Calvert" w:date="2016-06-22T10:19:00Z">
        <w:r w:rsidR="00B550A8">
          <w:t xml:space="preserve">version </w:t>
        </w:r>
      </w:ins>
      <w:r>
        <w:t>1.13.2</w:t>
      </w:r>
    </w:p>
    <w:p w14:paraId="5694F192" w14:textId="05A530BD" w:rsidR="00220E57" w:rsidRDefault="00AC2A95">
      <w:pPr>
        <w:pStyle w:val="BodyText"/>
        <w:rPr>
          <w:ins w:id="457" w:author="Dallas Calvert" w:date="2016-06-22T10:21:00Z"/>
        </w:rPr>
        <w:pPrChange w:id="458" w:author="Dallas Calvert" w:date="2016-06-22T10:28:00Z">
          <w:pPr>
            <w:ind w:left="0"/>
          </w:pPr>
        </w:pPrChange>
      </w:pPr>
      <w:proofErr w:type="spellStart"/>
      <w:r>
        <w:t>Pandoc</w:t>
      </w:r>
      <w:proofErr w:type="spellEnd"/>
      <w:r>
        <w:t xml:space="preserve"> is a tool </w:t>
      </w:r>
      <w:ins w:id="459" w:author="Dallas Calvert" w:date="2016-06-22T10:19:00Z">
        <w:r w:rsidR="00B550A8">
          <w:t xml:space="preserve">that you can use to convert </w:t>
        </w:r>
      </w:ins>
      <w:del w:id="460" w:author="Dallas Calvert" w:date="2016-06-22T10:19:00Z">
        <w:r w:rsidDel="00B550A8">
          <w:delText xml:space="preserve">for converting </w:delText>
        </w:r>
      </w:del>
      <w:r>
        <w:t xml:space="preserve">files </w:t>
      </w:r>
      <w:del w:id="461" w:author="Dallas Calvert" w:date="2016-06-22T10:19:00Z">
        <w:r w:rsidDel="00B550A8">
          <w:delText xml:space="preserve">in one </w:delText>
        </w:r>
      </w:del>
      <w:ins w:id="462" w:author="Dallas Calvert" w:date="2016-06-22T10:19:00Z">
        <w:r w:rsidR="00B550A8">
          <w:t xml:space="preserve">from one </w:t>
        </w:r>
      </w:ins>
      <w:r>
        <w:t>format to another. It can read many formats</w:t>
      </w:r>
      <w:ins w:id="463" w:author="Dallas Calvert" w:date="2016-06-22T10:19:00Z">
        <w:r w:rsidR="00B550A8">
          <w:t>,</w:t>
        </w:r>
      </w:ins>
      <w:r>
        <w:t xml:space="preserve"> including GFM</w:t>
      </w:r>
      <w:ins w:id="464" w:author="Dallas Calvert" w:date="2016-06-22T10:19:00Z">
        <w:r w:rsidR="00B550A8">
          <w:t xml:space="preserve">, and you use it </w:t>
        </w:r>
      </w:ins>
      <w:del w:id="465" w:author="Dallas Calvert" w:date="2016-06-22T10:19:00Z">
        <w:r w:rsidR="00C30300" w:rsidDel="00B550A8">
          <w:delText>.</w:delText>
        </w:r>
        <w:r w:rsidDel="00B550A8">
          <w:delText xml:space="preserve"> </w:delText>
        </w:r>
        <w:r w:rsidR="00C30300" w:rsidDel="00B550A8">
          <w:delText xml:space="preserve">It is used to </w:delText>
        </w:r>
      </w:del>
      <w:r>
        <w:t>output Microsoft Word's .</w:t>
      </w:r>
      <w:proofErr w:type="spellStart"/>
      <w:r>
        <w:t>docx</w:t>
      </w:r>
      <w:proofErr w:type="spellEnd"/>
      <w:r>
        <w:t xml:space="preserve"> format. </w:t>
      </w:r>
      <w:proofErr w:type="spellStart"/>
      <w:r>
        <w:t>Pandoc</w:t>
      </w:r>
      <w:proofErr w:type="spellEnd"/>
      <w:r>
        <w:t xml:space="preserve"> is</w:t>
      </w:r>
      <w:r w:rsidR="00C30300">
        <w:t xml:space="preserve"> the </w:t>
      </w:r>
      <w:r>
        <w:t xml:space="preserve">tool behind the </w:t>
      </w:r>
      <w:ins w:id="466" w:author="Dallas Calvert" w:date="2016-06-22T10:20:00Z">
        <w:r w:rsidR="00B550A8">
          <w:t xml:space="preserve">scripts that </w:t>
        </w:r>
      </w:ins>
      <w:r>
        <w:t xml:space="preserve">Microsoft </w:t>
      </w:r>
      <w:r w:rsidR="005765DF">
        <w:t>L</w:t>
      </w:r>
      <w:r>
        <w:t>earning</w:t>
      </w:r>
      <w:ins w:id="467" w:author="Dallas Calvert" w:date="2016-06-22T10:20:00Z">
        <w:r w:rsidR="00B550A8">
          <w:t xml:space="preserve"> provides to create </w:t>
        </w:r>
      </w:ins>
      <w:del w:id="468" w:author="Dallas Calvert" w:date="2016-06-22T10:20:00Z">
        <w:r w:rsidR="005765DF" w:rsidDel="00B550A8">
          <w:delText>-</w:delText>
        </w:r>
        <w:r w:rsidDel="00B550A8">
          <w:delText xml:space="preserve">provided scripts that </w:delText>
        </w:r>
      </w:del>
      <w:del w:id="469" w:author="Dallas Calvert" w:date="2016-06-22T10:21:00Z">
        <w:r w:rsidDel="00B550A8">
          <w:delText xml:space="preserve">create </w:delText>
        </w:r>
      </w:del>
      <w:r>
        <w:t xml:space="preserve">Word documents from </w:t>
      </w:r>
      <w:r w:rsidRPr="003A5CD8">
        <w:t xml:space="preserve">the </w:t>
      </w:r>
      <w:r w:rsidR="003A4ABE" w:rsidRPr="003A5CD8">
        <w:t>Markdown</w:t>
      </w:r>
      <w:r w:rsidR="003A5CD8" w:rsidRPr="003A5CD8">
        <w:t xml:space="preserve"> </w:t>
      </w:r>
      <w:ins w:id="470" w:author="Dallas Calvert" w:date="2016-06-22T10:20:00Z">
        <w:r w:rsidR="00B550A8">
          <w:t xml:space="preserve">file format </w:t>
        </w:r>
      </w:ins>
      <w:del w:id="471" w:author="Dallas Calvert" w:date="2016-06-22T10:21:00Z">
        <w:r w:rsidR="003A5CD8" w:rsidRPr="003A5CD8" w:rsidDel="00B550A8">
          <w:delText xml:space="preserve">versions </w:delText>
        </w:r>
      </w:del>
      <w:r w:rsidR="003A5CD8" w:rsidRPr="003A5CD8">
        <w:t>of the</w:t>
      </w:r>
      <w:r w:rsidR="003A5CD8">
        <w:rPr>
          <w:rStyle w:val="CommentReference"/>
        </w:rPr>
        <w:t xml:space="preserve"> </w:t>
      </w:r>
      <w:r>
        <w:t xml:space="preserve">lab files. If you do not install </w:t>
      </w:r>
      <w:proofErr w:type="spellStart"/>
      <w:r>
        <w:t>Pandoc</w:t>
      </w:r>
      <w:proofErr w:type="spellEnd"/>
      <w:r>
        <w:t>, the document</w:t>
      </w:r>
      <w:ins w:id="472" w:author="Dallas Calvert" w:date="2016-06-22T10:21:00Z">
        <w:r w:rsidR="00B550A8">
          <w:t>-</w:t>
        </w:r>
      </w:ins>
      <w:del w:id="473" w:author="Dallas Calvert" w:date="2016-06-22T10:21:00Z">
        <w:r w:rsidDel="00B550A8">
          <w:delText xml:space="preserve"> </w:delText>
        </w:r>
      </w:del>
      <w:r>
        <w:t>creation script fails.</w:t>
      </w:r>
    </w:p>
    <w:p w14:paraId="06A055E6" w14:textId="7CEE21D5" w:rsidR="0036666B" w:rsidRDefault="00B550A8">
      <w:pPr>
        <w:pStyle w:val="BodyText"/>
        <w:pPrChange w:id="474" w:author="Dallas Calvert" w:date="2016-06-22T10:17:00Z">
          <w:pPr>
            <w:ind w:left="0"/>
          </w:pPr>
        </w:pPrChange>
      </w:pPr>
      <w:ins w:id="475" w:author="Dallas Calvert" w:date="2016-06-22T10:21:00Z">
        <w:r>
          <w:t xml:space="preserve">To install </w:t>
        </w:r>
        <w:proofErr w:type="spellStart"/>
        <w:r>
          <w:t>Pandoc</w:t>
        </w:r>
        <w:proofErr w:type="spellEnd"/>
        <w:r>
          <w:t xml:space="preserve">, perform the following steps: </w:t>
        </w:r>
      </w:ins>
    </w:p>
    <w:p w14:paraId="500C12D9" w14:textId="51351D98" w:rsidR="0036666B" w:rsidDel="00B550A8" w:rsidRDefault="00AC2A95">
      <w:pPr>
        <w:pStyle w:val="Heading4"/>
        <w:rPr>
          <w:del w:id="476" w:author="Dallas Calvert" w:date="2016-06-22T10:21:00Z"/>
        </w:rPr>
      </w:pPr>
      <w:bookmarkStart w:id="477" w:name="to-install-pandox-1.13.2"/>
      <w:bookmarkEnd w:id="477"/>
      <w:del w:id="478" w:author="Dallas Calvert" w:date="2016-06-22T10:21:00Z">
        <w:r w:rsidDel="00B550A8">
          <w:delText>To install Pandox 1.13.2</w:delText>
        </w:r>
      </w:del>
    </w:p>
    <w:p w14:paraId="7A3BF4CE" w14:textId="77777777" w:rsidR="0036666B" w:rsidRDefault="00AC2A95">
      <w:pPr>
        <w:pStyle w:val="Compact"/>
        <w:numPr>
          <w:ilvl w:val="0"/>
          <w:numId w:val="48"/>
        </w:numPr>
        <w:pPrChange w:id="479" w:author="Dallas Calvert" w:date="2016-06-22T13:57:00Z">
          <w:pPr>
            <w:pStyle w:val="Compact"/>
            <w:numPr>
              <w:numId w:val="9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your browser, navigate to </w:t>
      </w:r>
      <w:r w:rsidR="00C7294F">
        <w:fldChar w:fldCharType="begin"/>
      </w:r>
      <w:r w:rsidR="00C7294F">
        <w:instrText xml:space="preserve"> HYPERLINK "https://github.com/jgm/pandoc/releases/tag/1.13.2" \h </w:instrText>
      </w:r>
      <w:r w:rsidR="00C7294F">
        <w:fldChar w:fldCharType="separate"/>
      </w:r>
      <w:r>
        <w:t>https://</w:t>
      </w:r>
      <w:r w:rsidR="0024405E">
        <w:t>GitHub</w:t>
      </w:r>
      <w:r>
        <w:t>.com/jgm/pandoc/releases</w:t>
      </w:r>
      <w:r w:rsidR="00C7294F">
        <w:fldChar w:fldCharType="end"/>
      </w:r>
      <w:r>
        <w:t>.</w:t>
      </w:r>
    </w:p>
    <w:p w14:paraId="692B8B34" w14:textId="77777777" w:rsidR="0036666B" w:rsidRDefault="00AC2A95">
      <w:pPr>
        <w:pStyle w:val="Compact"/>
        <w:pPrChange w:id="480" w:author="Dallas Calvert" w:date="2016-06-22T13:57:00Z">
          <w:pPr>
            <w:pStyle w:val="Compact"/>
            <w:numPr>
              <w:numId w:val="9"/>
            </w:numPr>
            <w:tabs>
              <w:tab w:val="clear" w:pos="720"/>
              <w:tab w:val="num" w:pos="0"/>
            </w:tabs>
            <w:ind w:left="480"/>
          </w:pPr>
        </w:pPrChange>
      </w:pPr>
      <w:r>
        <w:t>Scroll to the bottom of the page.</w:t>
      </w:r>
    </w:p>
    <w:p w14:paraId="46883A35" w14:textId="77777777" w:rsidR="0036666B" w:rsidRDefault="00AC2A95">
      <w:pPr>
        <w:pStyle w:val="Compact"/>
        <w:pPrChange w:id="481" w:author="Dallas Calvert" w:date="2016-06-22T13:57:00Z">
          <w:pPr>
            <w:pStyle w:val="Compact"/>
            <w:numPr>
              <w:numId w:val="9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r>
        <w:rPr>
          <w:b/>
        </w:rPr>
        <w:t>pandoc-1.13.2-windows.msi</w:t>
      </w:r>
      <w:r>
        <w:t>.</w:t>
      </w:r>
    </w:p>
    <w:p w14:paraId="732DE7CE" w14:textId="552C9E5D" w:rsidR="0036666B" w:rsidRDefault="00AC2A95">
      <w:pPr>
        <w:pStyle w:val="Compact"/>
        <w:pPrChange w:id="482" w:author="Dallas Calvert" w:date="2016-06-22T13:57:00Z">
          <w:pPr>
            <w:pStyle w:val="Compact"/>
            <w:numPr>
              <w:numId w:val="9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When the </w:t>
      </w:r>
      <w:r>
        <w:rPr>
          <w:b/>
        </w:rPr>
        <w:t>pandoc-1.13.2-windows.msi</w:t>
      </w:r>
      <w:r>
        <w:t xml:space="preserve"> file has downloaded, double-click the file to start the setup</w:t>
      </w:r>
      <w:ins w:id="483" w:author="Dallas Calvert" w:date="2016-06-22T10:24:00Z">
        <w:r w:rsidR="00220E57">
          <w:t>,</w:t>
        </w:r>
      </w:ins>
      <w:r>
        <w:t xml:space="preserve"> or click </w:t>
      </w:r>
      <w:r>
        <w:rPr>
          <w:b/>
        </w:rPr>
        <w:t>Run</w:t>
      </w:r>
      <w:r>
        <w:t xml:space="preserve"> if </w:t>
      </w:r>
      <w:ins w:id="484" w:author="Dallas Calvert" w:date="2016-06-22T10:24:00Z">
        <w:r w:rsidR="00220E57">
          <w:t xml:space="preserve">you receive a prompt from </w:t>
        </w:r>
      </w:ins>
      <w:del w:id="485" w:author="Dallas Calvert" w:date="2016-06-22T10:25:00Z">
        <w:r w:rsidDel="00220E57">
          <w:delText xml:space="preserve">prompted by </w:delText>
        </w:r>
      </w:del>
      <w:commentRangeStart w:id="486"/>
      <w:commentRangeStart w:id="487"/>
      <w:r>
        <w:t>Internet Explorer</w:t>
      </w:r>
      <w:commentRangeEnd w:id="486"/>
      <w:r w:rsidR="00220E57">
        <w:rPr>
          <w:rStyle w:val="CommentReference"/>
        </w:rPr>
        <w:commentReference w:id="486"/>
      </w:r>
      <w:commentRangeEnd w:id="487"/>
      <w:r w:rsidR="001355DE">
        <w:rPr>
          <w:rStyle w:val="CommentReference"/>
        </w:rPr>
        <w:commentReference w:id="487"/>
      </w:r>
      <w:r>
        <w:t>.</w:t>
      </w:r>
    </w:p>
    <w:p w14:paraId="4322C0E6" w14:textId="2BC42CDA" w:rsidR="0036666B" w:rsidRDefault="00AC2A95">
      <w:pPr>
        <w:pStyle w:val="Compact"/>
        <w:pPrChange w:id="488" w:author="Dallas Calvert" w:date="2016-06-22T13:57:00Z">
          <w:pPr>
            <w:pStyle w:val="Compact"/>
            <w:numPr>
              <w:numId w:val="9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proofErr w:type="spellStart"/>
      <w:r>
        <w:rPr>
          <w:b/>
        </w:rPr>
        <w:t>Pandox</w:t>
      </w:r>
      <w:proofErr w:type="spellEnd"/>
      <w:r>
        <w:rPr>
          <w:b/>
        </w:rPr>
        <w:t xml:space="preserve"> 1.13.2 Setup</w:t>
      </w:r>
      <w:r>
        <w:t xml:space="preserve"> dialog, review the License Agreement, select </w:t>
      </w:r>
      <w:r>
        <w:rPr>
          <w:b/>
        </w:rPr>
        <w:t xml:space="preserve">I accept the terms in the License </w:t>
      </w:r>
      <w:proofErr w:type="spellStart"/>
      <w:r>
        <w:rPr>
          <w:b/>
        </w:rPr>
        <w:t>Agreeement</w:t>
      </w:r>
      <w:proofErr w:type="spellEnd"/>
      <w:r>
        <w:t xml:space="preserve">, and </w:t>
      </w:r>
      <w:ins w:id="489" w:author="Dallas Calvert" w:date="2016-06-22T10:25:00Z">
        <w:r w:rsidR="00220E57">
          <w:t xml:space="preserve">then </w:t>
        </w:r>
      </w:ins>
      <w:r>
        <w:t xml:space="preserve">click </w:t>
      </w:r>
      <w:r>
        <w:rPr>
          <w:b/>
        </w:rPr>
        <w:t>Next</w:t>
      </w:r>
      <w:r>
        <w:t>.</w:t>
      </w:r>
    </w:p>
    <w:p w14:paraId="274F0329" w14:textId="77777777" w:rsidR="0036666B" w:rsidRDefault="00AC2A95">
      <w:pPr>
        <w:pStyle w:val="Compact"/>
        <w:pPrChange w:id="490" w:author="Dallas Calvert" w:date="2016-06-22T13:57:00Z">
          <w:pPr>
            <w:pStyle w:val="Compact"/>
            <w:numPr>
              <w:numId w:val="9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r>
        <w:rPr>
          <w:b/>
        </w:rPr>
        <w:t>Finish</w:t>
      </w:r>
      <w:r>
        <w:t>.</w:t>
      </w:r>
    </w:p>
    <w:p w14:paraId="1D38F9F0" w14:textId="77777777" w:rsidR="0036666B" w:rsidRDefault="00AC2A95">
      <w:pPr>
        <w:pStyle w:val="Heading3"/>
        <w:pPrChange w:id="491" w:author="Dallas Calvert" w:date="2016-06-22T10:25:00Z">
          <w:pPr>
            <w:pStyle w:val="Heading3"/>
            <w:ind w:left="0"/>
          </w:pPr>
        </w:pPrChange>
      </w:pPr>
      <w:bookmarkStart w:id="492" w:name="installing-powershell-community-extensio"/>
      <w:bookmarkEnd w:id="492"/>
      <w:r>
        <w:lastRenderedPageBreak/>
        <w:t xml:space="preserve">Installing PowerShell </w:t>
      </w:r>
      <w:r w:rsidRPr="00220E57">
        <w:t>Community</w:t>
      </w:r>
      <w:r>
        <w:t xml:space="preserve"> Extensions 3.2.0</w:t>
      </w:r>
    </w:p>
    <w:p w14:paraId="2D4B67D3" w14:textId="77777777" w:rsidR="00220E57" w:rsidRDefault="00AC2A95">
      <w:pPr>
        <w:pStyle w:val="BodyText"/>
        <w:rPr>
          <w:ins w:id="493" w:author="Dallas Calvert" w:date="2016-06-22T10:28:00Z"/>
        </w:rPr>
        <w:pPrChange w:id="494" w:author="Dallas Calvert" w:date="2016-06-22T10:26:00Z">
          <w:pPr>
            <w:ind w:left="0"/>
          </w:pPr>
        </w:pPrChange>
      </w:pPr>
      <w:r>
        <w:t>PowerShell Community Extensions</w:t>
      </w:r>
      <w:r w:rsidR="003A4ABE">
        <w:t xml:space="preserve"> </w:t>
      </w:r>
      <w:r>
        <w:t>(PSCX) is an open</w:t>
      </w:r>
      <w:ins w:id="495" w:author="Dallas Calvert" w:date="2016-06-22T10:26:00Z">
        <w:r w:rsidR="00220E57">
          <w:t>-</w:t>
        </w:r>
      </w:ins>
      <w:del w:id="496" w:author="Dallas Calvert" w:date="2016-06-22T10:26:00Z">
        <w:r w:rsidDel="00220E57">
          <w:delText xml:space="preserve"> </w:delText>
        </w:r>
      </w:del>
      <w:r>
        <w:t xml:space="preserve">source project that extends Windows PowerShell with scripts, cmdlets, functions, and other features. PSCX </w:t>
      </w:r>
      <w:ins w:id="497" w:author="Dallas Calvert" w:date="2016-06-22T10:26:00Z">
        <w:r w:rsidR="00220E57">
          <w:t xml:space="preserve">version </w:t>
        </w:r>
      </w:ins>
      <w:r>
        <w:t xml:space="preserve">3.2.0 is the most current (as of 6/16/2016) </w:t>
      </w:r>
      <w:ins w:id="498" w:author="Dallas Calvert" w:date="2016-06-22T10:26:00Z">
        <w:r w:rsidR="00220E57">
          <w:t xml:space="preserve">PSCX </w:t>
        </w:r>
      </w:ins>
      <w:r>
        <w:t>version</w:t>
      </w:r>
      <w:del w:id="499" w:author="Dallas Calvert" w:date="2016-06-22T10:26:00Z">
        <w:r w:rsidDel="00220E57">
          <w:delText xml:space="preserve"> of PSCX</w:delText>
        </w:r>
      </w:del>
      <w:r>
        <w:t xml:space="preserve">. </w:t>
      </w:r>
      <w:ins w:id="500" w:author="Dallas Calvert" w:date="2016-06-22T10:26:00Z">
        <w:r w:rsidR="00220E57">
          <w:t xml:space="preserve">You use </w:t>
        </w:r>
      </w:ins>
      <w:r>
        <w:t xml:space="preserve">PSCX </w:t>
      </w:r>
      <w:del w:id="501" w:author="Dallas Calvert" w:date="2016-06-22T10:26:00Z">
        <w:r w:rsidDel="00220E57">
          <w:delText xml:space="preserve">is used </w:delText>
        </w:r>
      </w:del>
      <w:r>
        <w:t xml:space="preserve">to create the </w:t>
      </w:r>
      <w:r w:rsidR="005765DF">
        <w:t>.</w:t>
      </w:r>
      <w:r>
        <w:t>zip files that contain your .</w:t>
      </w:r>
      <w:proofErr w:type="spellStart"/>
      <w:r>
        <w:t>docx</w:t>
      </w:r>
      <w:proofErr w:type="spellEnd"/>
      <w:r>
        <w:t xml:space="preserve"> files.</w:t>
      </w:r>
      <w:ins w:id="502" w:author="Dallas Calvert" w:date="2016-06-22T10:27:00Z">
        <w:r w:rsidR="00220E57">
          <w:t xml:space="preserve"> Please note, if you do not install these extensions, </w:t>
        </w:r>
      </w:ins>
      <w:del w:id="503" w:author="Dallas Calvert" w:date="2016-06-22T10:27:00Z">
        <w:r w:rsidDel="00220E57">
          <w:delText xml:space="preserve"> If you do not have the extensions installed, </w:delText>
        </w:r>
      </w:del>
      <w:r>
        <w:t>the document</w:t>
      </w:r>
      <w:ins w:id="504" w:author="Dallas Calvert" w:date="2016-06-22T10:27:00Z">
        <w:r w:rsidR="00220E57">
          <w:t>-</w:t>
        </w:r>
      </w:ins>
      <w:del w:id="505" w:author="Dallas Calvert" w:date="2016-06-22T10:27:00Z">
        <w:r w:rsidDel="00220E57">
          <w:delText xml:space="preserve"> </w:delText>
        </w:r>
      </w:del>
      <w:r>
        <w:t>creation script fails.</w:t>
      </w:r>
      <w:ins w:id="506" w:author="Dallas Calvert" w:date="2016-06-22T10:27:00Z">
        <w:r w:rsidR="00220E57">
          <w:t xml:space="preserve"> </w:t>
        </w:r>
      </w:ins>
    </w:p>
    <w:p w14:paraId="2DD92EF3" w14:textId="0663A6F8" w:rsidR="0036666B" w:rsidRDefault="00220E57">
      <w:pPr>
        <w:pStyle w:val="BodyText"/>
        <w:pPrChange w:id="507" w:author="Dallas Calvert" w:date="2016-06-22T10:26:00Z">
          <w:pPr>
            <w:ind w:left="0"/>
          </w:pPr>
        </w:pPrChange>
      </w:pPr>
      <w:ins w:id="508" w:author="Dallas Calvert" w:date="2016-06-22T10:27:00Z">
        <w:r>
          <w:t>To install</w:t>
        </w:r>
      </w:ins>
      <w:ins w:id="509" w:author="Dallas Calvert" w:date="2016-06-22T10:28:00Z">
        <w:r>
          <w:t xml:space="preserve"> </w:t>
        </w:r>
      </w:ins>
      <w:ins w:id="510" w:author="Dallas Calvert" w:date="2016-06-22T10:29:00Z">
        <w:r>
          <w:t>PSCX 3.2.0, perform the following steps:</w:t>
        </w:r>
      </w:ins>
    </w:p>
    <w:p w14:paraId="7FEAF40B" w14:textId="51DF3CF6" w:rsidR="0036666B" w:rsidDel="00220E57" w:rsidRDefault="00AC2A95" w:rsidP="0024405E">
      <w:pPr>
        <w:pStyle w:val="Heading4"/>
        <w:rPr>
          <w:del w:id="511" w:author="Dallas Calvert" w:date="2016-06-22T10:29:00Z"/>
        </w:rPr>
      </w:pPr>
      <w:bookmarkStart w:id="512" w:name="to-install-pscx-3.2.0"/>
      <w:bookmarkEnd w:id="512"/>
      <w:del w:id="513" w:author="Dallas Calvert" w:date="2016-06-22T10:29:00Z">
        <w:r w:rsidDel="00220E57">
          <w:delText>To install PSCX 3.2.0</w:delText>
        </w:r>
      </w:del>
    </w:p>
    <w:p w14:paraId="73A14D0B" w14:textId="77777777" w:rsidR="0036666B" w:rsidRDefault="00AC2A95">
      <w:pPr>
        <w:pStyle w:val="Compact"/>
        <w:numPr>
          <w:ilvl w:val="0"/>
          <w:numId w:val="49"/>
        </w:numPr>
        <w:pPrChange w:id="514" w:author="Dallas Calvert" w:date="2016-06-22T13:58:00Z">
          <w:pPr>
            <w:pStyle w:val="Compact"/>
            <w:numPr>
              <w:numId w:val="10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your browser, navigate to </w:t>
      </w:r>
      <w:r w:rsidR="00C7294F">
        <w:fldChar w:fldCharType="begin"/>
      </w:r>
      <w:r w:rsidR="00C7294F">
        <w:instrText xml:space="preserve"> HYPERLINK "http://pscx.codeplex.com/releases/view/133199" \h </w:instrText>
      </w:r>
      <w:r w:rsidR="00C7294F">
        <w:fldChar w:fldCharType="separate"/>
      </w:r>
      <w:r>
        <w:t>http://pscx.codeplex.com/releases</w:t>
      </w:r>
      <w:r w:rsidR="00C7294F">
        <w:fldChar w:fldCharType="end"/>
      </w:r>
      <w:r>
        <w:t>.</w:t>
      </w:r>
    </w:p>
    <w:p w14:paraId="0E15935D" w14:textId="77777777" w:rsidR="0036666B" w:rsidRDefault="00AC2A95">
      <w:pPr>
        <w:pStyle w:val="Compact"/>
        <w:pPrChange w:id="515" w:author="Dallas Calvert" w:date="2016-06-22T13:58:00Z">
          <w:pPr>
            <w:pStyle w:val="Compact"/>
            <w:numPr>
              <w:numId w:val="10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Under </w:t>
      </w:r>
      <w:r>
        <w:rPr>
          <w:b/>
        </w:rPr>
        <w:t>RECOMMENDED DOWNLOAD</w:t>
      </w:r>
      <w:r>
        <w:t xml:space="preserve">, click </w:t>
      </w:r>
      <w:r>
        <w:rPr>
          <w:b/>
        </w:rPr>
        <w:t>Pscx-3.2.0.msi</w:t>
      </w:r>
      <w:r>
        <w:t>.</w:t>
      </w:r>
    </w:p>
    <w:p w14:paraId="6CC30DB5" w14:textId="41ACCC1E" w:rsidR="0036666B" w:rsidRDefault="00AC2A95">
      <w:pPr>
        <w:pStyle w:val="Compact"/>
        <w:pPrChange w:id="516" w:author="Dallas Calvert" w:date="2016-06-22T13:58:00Z">
          <w:pPr>
            <w:pStyle w:val="Compact"/>
            <w:numPr>
              <w:numId w:val="10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When the </w:t>
      </w:r>
      <w:r>
        <w:rPr>
          <w:b/>
        </w:rPr>
        <w:t>Pscx-3.2.0.msi</w:t>
      </w:r>
      <w:r>
        <w:t xml:space="preserve"> file has downloaded, double-click the file to start the setup</w:t>
      </w:r>
      <w:ins w:id="517" w:author="Dallas Calvert" w:date="2016-06-22T10:29:00Z">
        <w:r w:rsidR="00220E57">
          <w:t>,</w:t>
        </w:r>
      </w:ins>
      <w:r>
        <w:t xml:space="preserve"> or click </w:t>
      </w:r>
      <w:r>
        <w:rPr>
          <w:b/>
        </w:rPr>
        <w:t>Run</w:t>
      </w:r>
      <w:r>
        <w:t xml:space="preserve"> if </w:t>
      </w:r>
      <w:ins w:id="518" w:author="Dallas Calvert" w:date="2016-06-22T10:29:00Z">
        <w:r w:rsidR="00220E57">
          <w:t>you receive a prompt from Internet Explorer</w:t>
        </w:r>
      </w:ins>
      <w:del w:id="519" w:author="Dallas Calvert" w:date="2016-06-22T10:29:00Z">
        <w:r w:rsidDel="00220E57">
          <w:delText>prompted by Internet Explorer</w:delText>
        </w:r>
      </w:del>
      <w:r>
        <w:t>.</w:t>
      </w:r>
    </w:p>
    <w:p w14:paraId="11F1B811" w14:textId="5878633B" w:rsidR="0036666B" w:rsidRDefault="00AC2A95">
      <w:pPr>
        <w:pStyle w:val="Compact"/>
        <w:pPrChange w:id="520" w:author="Dallas Calvert" w:date="2016-06-22T13:58:00Z">
          <w:pPr>
            <w:pStyle w:val="Compact"/>
            <w:numPr>
              <w:numId w:val="10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>PowerShell Community Extensions 3.2.0 Setup</w:t>
      </w:r>
      <w:r>
        <w:t xml:space="preserve"> dialog</w:t>
      </w:r>
      <w:ins w:id="521" w:author="Dallas Calvert" w:date="2016-06-22T10:29:00Z">
        <w:r w:rsidR="00220E57">
          <w:t xml:space="preserve"> box</w:t>
        </w:r>
      </w:ins>
      <w:r>
        <w:t xml:space="preserve">, review the License Agreement, select </w:t>
      </w:r>
      <w:r>
        <w:rPr>
          <w:b/>
        </w:rPr>
        <w:t xml:space="preserve">I accept the terms in the License </w:t>
      </w:r>
      <w:proofErr w:type="spellStart"/>
      <w:r>
        <w:rPr>
          <w:b/>
        </w:rPr>
        <w:t>Agreeement</w:t>
      </w:r>
      <w:proofErr w:type="spellEnd"/>
      <w:r>
        <w:t xml:space="preserve">, and </w:t>
      </w:r>
      <w:ins w:id="522" w:author="Dallas Calvert" w:date="2016-06-22T10:30:00Z">
        <w:r w:rsidR="00220E57">
          <w:t xml:space="preserve">then </w:t>
        </w:r>
      </w:ins>
      <w:r>
        <w:t xml:space="preserve">click </w:t>
      </w:r>
      <w:r>
        <w:rPr>
          <w:b/>
        </w:rPr>
        <w:t>Install</w:t>
      </w:r>
      <w:r>
        <w:t>.</w:t>
      </w:r>
    </w:p>
    <w:p w14:paraId="012F1974" w14:textId="6F95776F" w:rsidR="0036666B" w:rsidRDefault="00AC2A95">
      <w:pPr>
        <w:pStyle w:val="Compact"/>
        <w:pPrChange w:id="523" w:author="Dallas Calvert" w:date="2016-06-22T13:58:00Z">
          <w:pPr>
            <w:pStyle w:val="Compact"/>
            <w:numPr>
              <w:numId w:val="10"/>
            </w:numPr>
            <w:tabs>
              <w:tab w:val="clear" w:pos="720"/>
              <w:tab w:val="num" w:pos="0"/>
            </w:tabs>
            <w:ind w:left="480"/>
          </w:pPr>
        </w:pPrChange>
      </w:pPr>
      <w:r>
        <w:t>I</w:t>
      </w:r>
      <w:ins w:id="524" w:author="Dallas Calvert" w:date="2016-06-22T10:30:00Z">
        <w:r w:rsidR="00220E57">
          <w:t xml:space="preserve">f the </w:t>
        </w:r>
      </w:ins>
      <w:del w:id="525" w:author="Dallas Calvert" w:date="2016-06-22T10:30:00Z">
        <w:r w:rsidDel="00220E57">
          <w:delText xml:space="preserve">n the </w:delText>
        </w:r>
      </w:del>
      <w:r>
        <w:rPr>
          <w:b/>
        </w:rPr>
        <w:t>User Account Control</w:t>
      </w:r>
      <w:r>
        <w:t xml:space="preserve"> dialog</w:t>
      </w:r>
      <w:ins w:id="526" w:author="Dallas Calvert" w:date="2016-06-22T10:30:00Z">
        <w:r w:rsidR="00220E57">
          <w:t xml:space="preserve"> box appears, </w:t>
        </w:r>
      </w:ins>
      <w:del w:id="527" w:author="Dallas Calvert" w:date="2016-06-22T10:30:00Z">
        <w:r w:rsidDel="00220E57">
          <w:delText xml:space="preserve">, if it appears, </w:delText>
        </w:r>
      </w:del>
      <w:r>
        <w:t xml:space="preserve">click </w:t>
      </w:r>
      <w:commentRangeStart w:id="528"/>
      <w:commentRangeStart w:id="529"/>
      <w:r>
        <w:rPr>
          <w:b/>
        </w:rPr>
        <w:t>Yes</w:t>
      </w:r>
      <w:commentRangeEnd w:id="528"/>
      <w:r w:rsidR="00220E57">
        <w:rPr>
          <w:rStyle w:val="CommentReference"/>
        </w:rPr>
        <w:commentReference w:id="528"/>
      </w:r>
      <w:commentRangeEnd w:id="529"/>
      <w:r w:rsidR="001355DE">
        <w:rPr>
          <w:rStyle w:val="CommentReference"/>
        </w:rPr>
        <w:commentReference w:id="529"/>
      </w:r>
      <w:r>
        <w:t>.</w:t>
      </w:r>
    </w:p>
    <w:p w14:paraId="06F0303D" w14:textId="77777777" w:rsidR="0036666B" w:rsidRDefault="00AC2A95">
      <w:pPr>
        <w:pStyle w:val="Compact"/>
        <w:pPrChange w:id="530" w:author="Dallas Calvert" w:date="2016-06-22T13:58:00Z">
          <w:pPr>
            <w:pStyle w:val="Compact"/>
            <w:numPr>
              <w:numId w:val="10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r>
        <w:rPr>
          <w:b/>
        </w:rPr>
        <w:t>Finish</w:t>
      </w:r>
      <w:r>
        <w:t>.</w:t>
      </w:r>
    </w:p>
    <w:p w14:paraId="4777575F" w14:textId="12AF41D6" w:rsidR="0036666B" w:rsidRDefault="00AC2A95">
      <w:pPr>
        <w:pStyle w:val="BlockQuote"/>
      </w:pPr>
      <w:r>
        <w:rPr>
          <w:b/>
        </w:rPr>
        <w:t>Important</w:t>
      </w:r>
      <w:r w:rsidRPr="00220E57">
        <w:rPr>
          <w:b/>
          <w:rPrChange w:id="531" w:author="Dallas Calvert" w:date="2016-06-22T10:30:00Z">
            <w:rPr/>
          </w:rPrChange>
        </w:rPr>
        <w:t>:</w:t>
      </w:r>
      <w:r>
        <w:t xml:space="preserve"> After </w:t>
      </w:r>
      <w:ins w:id="532" w:author="Dallas Calvert" w:date="2016-06-22T10:34:00Z">
        <w:r w:rsidR="00782D88">
          <w:t xml:space="preserve">you install </w:t>
        </w:r>
      </w:ins>
      <w:del w:id="533" w:author="Dallas Calvert" w:date="2016-06-22T10:35:00Z">
        <w:r w:rsidDel="00782D88">
          <w:delText xml:space="preserve">installing both </w:delText>
        </w:r>
      </w:del>
      <w:proofErr w:type="spellStart"/>
      <w:r>
        <w:t>Pando</w:t>
      </w:r>
      <w:r w:rsidR="005765DF">
        <w:t>c</w:t>
      </w:r>
      <w:proofErr w:type="spellEnd"/>
      <w:r>
        <w:t xml:space="preserve"> and PSCX, you must restart your computer to complete the installation. If you do not restart your computer, the document</w:t>
      </w:r>
      <w:ins w:id="534" w:author="Dallas Calvert" w:date="2016-06-22T10:30:00Z">
        <w:r w:rsidR="00782D88">
          <w:t>-</w:t>
        </w:r>
      </w:ins>
      <w:del w:id="535" w:author="Dallas Calvert" w:date="2016-06-22T10:30:00Z">
        <w:r w:rsidDel="00782D88">
          <w:delText xml:space="preserve"> </w:delText>
        </w:r>
      </w:del>
      <w:r>
        <w:t xml:space="preserve">creation script </w:t>
      </w:r>
      <w:r w:rsidR="006852C6">
        <w:t xml:space="preserve">might </w:t>
      </w:r>
      <w:r>
        <w:t>fail.</w:t>
      </w:r>
    </w:p>
    <w:p w14:paraId="485FBA3B" w14:textId="77777777" w:rsidR="0036666B" w:rsidRDefault="00AC2A95" w:rsidP="0024405E">
      <w:pPr>
        <w:pStyle w:val="Heading2"/>
        <w:ind w:left="0"/>
      </w:pPr>
      <w:bookmarkStart w:id="536" w:name="downloading-and-printing-lab-files"/>
      <w:bookmarkEnd w:id="536"/>
      <w:r>
        <w:t>Downloading and printing lab files</w:t>
      </w:r>
    </w:p>
    <w:p w14:paraId="3CC510BC" w14:textId="49C7A60F" w:rsidR="004E6091" w:rsidRDefault="00AC2A95" w:rsidP="0024405E">
      <w:pPr>
        <w:ind w:left="0"/>
      </w:pPr>
      <w:r>
        <w:t xml:space="preserve">The labs are stored on </w:t>
      </w:r>
      <w:r w:rsidR="0024405E">
        <w:t>GitHub</w:t>
      </w:r>
      <w:r>
        <w:t xml:space="preserve"> in a repo. The structure for each Microsoft Learning course repo is similar</w:t>
      </w:r>
      <w:ins w:id="537" w:author="Dallas Calvert" w:date="2016-06-22T10:36:00Z">
        <w:r w:rsidR="00782D88">
          <w:t xml:space="preserve">, and each contains the following </w:t>
        </w:r>
      </w:ins>
      <w:del w:id="538" w:author="Dallas Calvert" w:date="2016-06-22T10:36:00Z">
        <w:r w:rsidDel="00782D88">
          <w:delText xml:space="preserve">. Each repo contains the following </w:delText>
        </w:r>
      </w:del>
      <w:r>
        <w:t>folders:</w:t>
      </w:r>
    </w:p>
    <w:p w14:paraId="6F1FC234" w14:textId="5CA012EC" w:rsidR="004E6091" w:rsidRPr="00782D88" w:rsidRDefault="00AC2A95">
      <w:pPr>
        <w:pStyle w:val="MOCListBullet1"/>
        <w:pPrChange w:id="539" w:author="Dallas Calvert" w:date="2016-06-22T10:36:00Z">
          <w:pPr>
            <w:pStyle w:val="ListParagraph"/>
            <w:numPr>
              <w:numId w:val="32"/>
            </w:numPr>
            <w:ind w:left="773"/>
          </w:pPr>
        </w:pPrChange>
      </w:pPr>
      <w:proofErr w:type="spellStart"/>
      <w:r w:rsidRPr="00782D88">
        <w:rPr>
          <w:b/>
        </w:rPr>
        <w:t>Allfiles</w:t>
      </w:r>
      <w:proofErr w:type="spellEnd"/>
      <w:ins w:id="540" w:author="Dallas Calvert" w:date="2016-06-22T10:36:00Z">
        <w:r w:rsidR="00782D88" w:rsidRPr="00782D88">
          <w:rPr>
            <w:b/>
            <w:rPrChange w:id="541" w:author="Dallas Calvert" w:date="2016-06-22T10:36:00Z">
              <w:rPr>
                <w:bCs w:val="0"/>
              </w:rPr>
            </w:rPrChange>
          </w:rPr>
          <w:t>:</w:t>
        </w:r>
        <w:r w:rsidR="00782D88">
          <w:t xml:space="preserve"> </w:t>
        </w:r>
      </w:ins>
      <w:del w:id="542" w:author="Dallas Calvert" w:date="2016-06-22T10:36:00Z">
        <w:r w:rsidRPr="00782D88" w:rsidDel="00782D88">
          <w:delText xml:space="preserve"> - </w:delText>
        </w:r>
      </w:del>
      <w:r w:rsidRPr="00782D88">
        <w:t>Th</w:t>
      </w:r>
      <w:ins w:id="543" w:author="Dallas Calvert" w:date="2016-06-22T10:36:00Z">
        <w:r w:rsidR="00782D88">
          <w:t xml:space="preserve">is </w:t>
        </w:r>
      </w:ins>
      <w:del w:id="544" w:author="Dallas Calvert" w:date="2016-06-22T10:36:00Z">
        <w:r w:rsidRPr="00782D88" w:rsidDel="00782D88">
          <w:delText xml:space="preserve">e </w:delText>
        </w:r>
      </w:del>
      <w:r w:rsidRPr="00782D88">
        <w:t xml:space="preserve">folder contains any supporting files for the labs. This is the same as the </w:t>
      </w:r>
      <w:proofErr w:type="spellStart"/>
      <w:r w:rsidRPr="00782D88">
        <w:t>Allfiles</w:t>
      </w:r>
      <w:proofErr w:type="spellEnd"/>
      <w:r w:rsidRPr="00782D88">
        <w:t xml:space="preserve"> folder that would appear on the </w:t>
      </w:r>
      <w:ins w:id="545" w:author="Dallas Calvert" w:date="2016-06-22T10:36:00Z">
        <w:r w:rsidR="00782D88">
          <w:t>virtual hard disk for virtual machines (VMs)</w:t>
        </w:r>
      </w:ins>
      <w:del w:id="546" w:author="Dallas Calvert" w:date="2016-06-22T10:36:00Z">
        <w:r w:rsidRPr="00782D88" w:rsidDel="00782D88">
          <w:delText>VHD for student VMs</w:delText>
        </w:r>
      </w:del>
      <w:r w:rsidRPr="00782D88">
        <w:t>.</w:t>
      </w:r>
    </w:p>
    <w:p w14:paraId="39CA44ED" w14:textId="0B493C2A" w:rsidR="00106F83" w:rsidRPr="00782D88" w:rsidRDefault="00AC2A95">
      <w:pPr>
        <w:pStyle w:val="MOCListBullet1"/>
        <w:pPrChange w:id="547" w:author="Dallas Calvert" w:date="2016-06-22T10:36:00Z">
          <w:pPr>
            <w:pStyle w:val="ListParagraph"/>
            <w:numPr>
              <w:numId w:val="32"/>
            </w:numPr>
            <w:ind w:left="773"/>
          </w:pPr>
        </w:pPrChange>
      </w:pPr>
      <w:r w:rsidRPr="00782D88">
        <w:rPr>
          <w:b/>
        </w:rPr>
        <w:t>Build</w:t>
      </w:r>
      <w:ins w:id="548" w:author="Dallas Calvert" w:date="2016-06-22T10:37:00Z">
        <w:r w:rsidR="00782D88">
          <w:t>:</w:t>
        </w:r>
      </w:ins>
      <w:r w:rsidRPr="00782D88">
        <w:t xml:space="preserve"> </w:t>
      </w:r>
      <w:del w:id="549" w:author="Dallas Calvert" w:date="2016-06-22T10:37:00Z">
        <w:r w:rsidRPr="00782D88" w:rsidDel="00782D88">
          <w:delText xml:space="preserve">- </w:delText>
        </w:r>
      </w:del>
      <w:r w:rsidRPr="00782D88">
        <w:t>Th</w:t>
      </w:r>
      <w:ins w:id="550" w:author="Dallas Calvert" w:date="2016-06-22T10:37:00Z">
        <w:r w:rsidR="00782D88">
          <w:t xml:space="preserve">is </w:t>
        </w:r>
      </w:ins>
      <w:del w:id="551" w:author="Dallas Calvert" w:date="2016-06-22T10:37:00Z">
        <w:r w:rsidRPr="00782D88" w:rsidDel="00782D88">
          <w:delText xml:space="preserve">e </w:delText>
        </w:r>
      </w:del>
      <w:r w:rsidRPr="00782D88">
        <w:t xml:space="preserve">folder contains the Windows PowerShell script and supporting files for creating Word documents from the lab </w:t>
      </w:r>
      <w:ins w:id="552" w:author="Dallas Calvert" w:date="2016-06-22T10:37:00Z">
        <w:r w:rsidR="00782D88">
          <w:t xml:space="preserve">files that are in the </w:t>
        </w:r>
      </w:ins>
      <w:r w:rsidR="003A4ABE" w:rsidRPr="00782D88">
        <w:t>Markdown</w:t>
      </w:r>
      <w:r w:rsidRPr="00782D88">
        <w:t xml:space="preserve"> </w:t>
      </w:r>
      <w:del w:id="553" w:author="Dallas Calvert" w:date="2016-06-22T10:37:00Z">
        <w:r w:rsidRPr="00782D88" w:rsidDel="00782D88">
          <w:delText>files</w:delText>
        </w:r>
      </w:del>
      <w:ins w:id="554" w:author="Dallas Calvert" w:date="2016-06-22T10:37:00Z">
        <w:r w:rsidR="00782D88">
          <w:t>format</w:t>
        </w:r>
      </w:ins>
      <w:r w:rsidRPr="00782D88">
        <w:t xml:space="preserve">. </w:t>
      </w:r>
      <w:del w:id="555" w:author="Dallas Calvert" w:date="2016-06-22T10:37:00Z">
        <w:r w:rsidR="00106F83" w:rsidRPr="00782D88" w:rsidDel="00782D88">
          <w:delText>–</w:delText>
        </w:r>
        <w:r w:rsidRPr="00782D88" w:rsidDel="00782D88">
          <w:delText xml:space="preserve"> </w:delText>
        </w:r>
      </w:del>
    </w:p>
    <w:p w14:paraId="1B783C02" w14:textId="0F7110E8" w:rsidR="0036666B" w:rsidRDefault="00AC2A95">
      <w:pPr>
        <w:pStyle w:val="MOCListBullet1"/>
        <w:pPrChange w:id="556" w:author="Dallas Calvert" w:date="2016-06-22T10:36:00Z">
          <w:pPr>
            <w:pStyle w:val="ListParagraph"/>
            <w:numPr>
              <w:numId w:val="32"/>
            </w:numPr>
            <w:ind w:left="773"/>
          </w:pPr>
        </w:pPrChange>
      </w:pPr>
      <w:r w:rsidRPr="00782D88">
        <w:rPr>
          <w:b/>
        </w:rPr>
        <w:t>Instructions</w:t>
      </w:r>
      <w:ins w:id="557" w:author="Dallas Calvert" w:date="2016-06-22T10:37:00Z">
        <w:r w:rsidR="00782D88">
          <w:rPr>
            <w:b/>
          </w:rPr>
          <w:t xml:space="preserve">: </w:t>
        </w:r>
        <w:r w:rsidR="00782D88" w:rsidRPr="00782D88">
          <w:rPr>
            <w:rPrChange w:id="558" w:author="Dallas Calvert" w:date="2016-06-22T10:37:00Z">
              <w:rPr>
                <w:b/>
                <w:bCs w:val="0"/>
              </w:rPr>
            </w:rPrChange>
          </w:rPr>
          <w:t>This folder</w:t>
        </w:r>
        <w:r w:rsidR="00782D88">
          <w:rPr>
            <w:b/>
          </w:rPr>
          <w:t xml:space="preserve"> </w:t>
        </w:r>
      </w:ins>
      <w:del w:id="559" w:author="Dallas Calvert" w:date="2016-06-22T10:37:00Z">
        <w:r w:rsidRPr="00782D88" w:rsidDel="00782D88">
          <w:rPr>
            <w:b/>
            <w:rPrChange w:id="560" w:author="Dallas Calvert" w:date="2016-06-22T10:37:00Z">
              <w:rPr>
                <w:bCs w:val="0"/>
              </w:rPr>
            </w:rPrChange>
          </w:rPr>
          <w:delText xml:space="preserve"> -</w:delText>
        </w:r>
        <w:r w:rsidRPr="00782D88" w:rsidDel="00782D88">
          <w:delText xml:space="preserve"> the folder </w:delText>
        </w:r>
      </w:del>
      <w:r w:rsidRPr="00782D88">
        <w:t xml:space="preserve">contains the lab files and </w:t>
      </w:r>
      <w:del w:id="561" w:author="Dallas Calvert" w:date="2016-06-22T10:37:00Z">
        <w:r w:rsidRPr="00782D88" w:rsidDel="00782D88">
          <w:delText>lab ans</w:delText>
        </w:r>
        <w:r w:rsidDel="00782D88">
          <w:delText>wer key</w:delText>
        </w:r>
      </w:del>
      <w:ins w:id="562" w:author="Dallas Calvert" w:date="2016-06-22T10:37:00Z">
        <w:r w:rsidR="00782D88">
          <w:t>LAK</w:t>
        </w:r>
      </w:ins>
      <w:r>
        <w:t xml:space="preserve"> files, </w:t>
      </w:r>
      <w:ins w:id="563" w:author="Dallas Calvert" w:date="2016-06-22T10:37:00Z">
        <w:r w:rsidR="00782D88">
          <w:t xml:space="preserve">which are in the </w:t>
        </w:r>
      </w:ins>
      <w:del w:id="564" w:author="Dallas Calvert" w:date="2016-06-22T10:37:00Z">
        <w:r w:rsidDel="00782D88">
          <w:delText xml:space="preserve">formatted as </w:delText>
        </w:r>
      </w:del>
      <w:r w:rsidR="003A4ABE">
        <w:t>Markdown</w:t>
      </w:r>
      <w:ins w:id="565" w:author="Dallas Calvert" w:date="2016-06-22T10:37:00Z">
        <w:r w:rsidR="00782D88">
          <w:t xml:space="preserve"> format</w:t>
        </w:r>
      </w:ins>
      <w:r>
        <w:t>.</w:t>
      </w:r>
    </w:p>
    <w:p w14:paraId="6EA2D2A5" w14:textId="119F2196" w:rsidR="0036666B" w:rsidRDefault="00AC2A95" w:rsidP="0024405E">
      <w:pPr>
        <w:ind w:left="0"/>
      </w:pPr>
      <w:r>
        <w:t xml:space="preserve">You need all of these folders </w:t>
      </w:r>
      <w:del w:id="566" w:author="Dallas Calvert" w:date="2016-06-22T13:58:00Z">
        <w:r w:rsidDel="0088466F">
          <w:delText xml:space="preserve">in </w:delText>
        </w:r>
      </w:del>
      <w:ins w:id="567" w:author="Dallas Calvert" w:date="2016-06-22T13:58:00Z">
        <w:r w:rsidR="0088466F">
          <w:t xml:space="preserve">if </w:t>
        </w:r>
      </w:ins>
      <w:ins w:id="568" w:author="Dallas Calvert" w:date="2016-06-22T10:37:00Z">
        <w:r w:rsidR="00782D88">
          <w:t xml:space="preserve">you want to </w:t>
        </w:r>
      </w:ins>
      <w:del w:id="569" w:author="Dallas Calvert" w:date="2016-06-22T10:37:00Z">
        <w:r w:rsidDel="00782D88">
          <w:delText xml:space="preserve">order to </w:delText>
        </w:r>
      </w:del>
      <w:r>
        <w:t>print the lab files.</w:t>
      </w:r>
    </w:p>
    <w:p w14:paraId="7777ED70" w14:textId="329997BC" w:rsidR="0036666B" w:rsidRDefault="00AC2A95" w:rsidP="0024405E">
      <w:pPr>
        <w:pStyle w:val="Heading3"/>
        <w:ind w:left="0"/>
      </w:pPr>
      <w:bookmarkStart w:id="570" w:name="downloading-the-latest-course-lab-materi"/>
      <w:bookmarkEnd w:id="570"/>
      <w:r>
        <w:t xml:space="preserve">Downloading the latest </w:t>
      </w:r>
      <w:ins w:id="571" w:author="Dallas Calvert" w:date="2016-06-22T10:38:00Z">
        <w:r w:rsidR="00782D88">
          <w:t xml:space="preserve">materials for </w:t>
        </w:r>
      </w:ins>
      <w:r>
        <w:t>course</w:t>
      </w:r>
      <w:ins w:id="572" w:author="Dallas Calvert" w:date="2016-06-22T10:38:00Z">
        <w:r w:rsidR="00782D88">
          <w:t xml:space="preserve"> </w:t>
        </w:r>
      </w:ins>
      <w:del w:id="573" w:author="Dallas Calvert" w:date="2016-06-22T10:38:00Z">
        <w:r w:rsidDel="00782D88">
          <w:delText xml:space="preserve"> </w:delText>
        </w:r>
      </w:del>
      <w:r>
        <w:t>lab</w:t>
      </w:r>
      <w:ins w:id="574" w:author="Dallas Calvert" w:date="2016-06-22T10:38:00Z">
        <w:r w:rsidR="00782D88">
          <w:t>s</w:t>
        </w:r>
      </w:ins>
      <w:del w:id="575" w:author="Dallas Calvert" w:date="2016-06-22T10:38:00Z">
        <w:r w:rsidDel="00782D88">
          <w:delText xml:space="preserve"> materials</w:delText>
        </w:r>
      </w:del>
    </w:p>
    <w:p w14:paraId="4EDCD84C" w14:textId="78365083" w:rsidR="0036666B" w:rsidRDefault="00782D88" w:rsidP="0024405E">
      <w:pPr>
        <w:ind w:left="0"/>
      </w:pPr>
      <w:ins w:id="576" w:author="Dallas Calvert" w:date="2016-06-22T10:38:00Z">
        <w:r>
          <w:t xml:space="preserve">If you want to </w:t>
        </w:r>
      </w:ins>
      <w:del w:id="577" w:author="Dallas Calvert" w:date="2016-06-22T10:38:00Z">
        <w:r w:rsidR="00AC2A95" w:rsidDel="00782D88">
          <w:delText xml:space="preserve">In order to </w:delText>
        </w:r>
      </w:del>
      <w:r w:rsidR="00AC2A95">
        <w:t xml:space="preserve">build Word documents from </w:t>
      </w:r>
      <w:del w:id="578" w:author="Dallas Calvert" w:date="2016-06-22T10:38:00Z">
        <w:r w:rsidR="00AC2A95" w:rsidDel="00782D88">
          <w:delText xml:space="preserve">the </w:delText>
        </w:r>
      </w:del>
      <w:r w:rsidR="003A4ABE">
        <w:t>Markdown</w:t>
      </w:r>
      <w:r w:rsidR="00AC2A95">
        <w:t xml:space="preserve"> files, you </w:t>
      </w:r>
      <w:ins w:id="579" w:author="Dallas Calvert" w:date="2016-06-22T10:38:00Z">
        <w:r>
          <w:t xml:space="preserve">must </w:t>
        </w:r>
      </w:ins>
      <w:del w:id="580" w:author="Dallas Calvert" w:date="2016-06-22T10:38:00Z">
        <w:r w:rsidR="00AC2A95" w:rsidDel="00782D88">
          <w:delText xml:space="preserve">need to </w:delText>
        </w:r>
      </w:del>
      <w:hyperlink r:id="rId10">
        <w:r w:rsidR="00AC2A95">
          <w:t>clone</w:t>
        </w:r>
      </w:hyperlink>
      <w:r w:rsidR="00AC2A95">
        <w:t xml:space="preserve"> or </w:t>
      </w:r>
      <w:del w:id="581" w:author="Dallas Calvert" w:date="2016-06-22T10:38:00Z">
        <w:r w:rsidR="00AC2A95" w:rsidDel="00782D88">
          <w:delText xml:space="preserve">get </w:delText>
        </w:r>
      </w:del>
      <w:ins w:id="582" w:author="Dallas Calvert" w:date="2016-06-22T10:38:00Z">
        <w:r>
          <w:t xml:space="preserve">fetch </w:t>
        </w:r>
      </w:ins>
      <w:r w:rsidR="00AC2A95">
        <w:t xml:space="preserve">a copy of the repo </w:t>
      </w:r>
      <w:r w:rsidR="006852C6">
        <w:t>on</w:t>
      </w:r>
      <w:r w:rsidR="00AC2A95">
        <w:t xml:space="preserve"> your local computer. </w:t>
      </w:r>
      <w:ins w:id="583" w:author="Dallas Calvert" w:date="2016-06-22T10:38:00Z">
        <w:r>
          <w:t xml:space="preserve">If you want to clone </w:t>
        </w:r>
      </w:ins>
      <w:del w:id="584" w:author="Dallas Calvert" w:date="2016-06-22T10:38:00Z">
        <w:r w:rsidR="00AC2A95" w:rsidDel="00782D88">
          <w:delText xml:space="preserve">In order to clone </w:delText>
        </w:r>
      </w:del>
      <w:r w:rsidR="00AC2A95">
        <w:t xml:space="preserve">the files, you </w:t>
      </w:r>
      <w:del w:id="585" w:author="Dallas Calvert" w:date="2016-06-22T10:38:00Z">
        <w:r w:rsidR="00AC2A95" w:rsidDel="00782D88">
          <w:delText xml:space="preserve">need to </w:delText>
        </w:r>
      </w:del>
      <w:ins w:id="586" w:author="Dallas Calvert" w:date="2016-06-22T10:38:00Z">
        <w:r>
          <w:t xml:space="preserve">must </w:t>
        </w:r>
      </w:ins>
      <w:r w:rsidR="006852C6">
        <w:t>k</w:t>
      </w:r>
      <w:r w:rsidR="00AC2A95">
        <w:t xml:space="preserve">now </w:t>
      </w:r>
      <w:ins w:id="587" w:author="Dallas Calvert" w:date="2016-06-22T10:38:00Z">
        <w:r>
          <w:t xml:space="preserve">the </w:t>
        </w:r>
      </w:ins>
      <w:del w:id="588" w:author="Dallas Calvert" w:date="2016-06-22T10:38:00Z">
        <w:r w:rsidR="00AC2A95" w:rsidDel="00782D88">
          <w:delText xml:space="preserve">where on </w:delText>
        </w:r>
      </w:del>
      <w:r w:rsidR="0024405E">
        <w:t>GitHub</w:t>
      </w:r>
      <w:r w:rsidR="00AC2A95">
        <w:t xml:space="preserve"> </w:t>
      </w:r>
      <w:ins w:id="589" w:author="Dallas Calvert" w:date="2016-06-22T10:38:00Z">
        <w:r>
          <w:t xml:space="preserve">location of the </w:t>
        </w:r>
      </w:ins>
      <w:del w:id="590" w:author="Dallas Calvert" w:date="2016-06-22T10:38:00Z">
        <w:r w:rsidR="00AC2A95" w:rsidDel="00782D88">
          <w:delText xml:space="preserve">the </w:delText>
        </w:r>
      </w:del>
      <w:r w:rsidR="00AC2A95">
        <w:t>course files</w:t>
      </w:r>
      <w:del w:id="591" w:author="Dallas Calvert" w:date="2016-06-22T10:38:00Z">
        <w:r w:rsidR="00AC2A95" w:rsidDel="00782D88">
          <w:delText xml:space="preserve"> are located</w:delText>
        </w:r>
      </w:del>
      <w:r w:rsidR="000655DB">
        <w:t>.</w:t>
      </w:r>
      <w:del w:id="592" w:author="Jason Hershey" w:date="2016-06-22T11:51:00Z">
        <w:r w:rsidR="000655DB" w:rsidDel="001355DE">
          <w:delText xml:space="preserve"> </w:delText>
        </w:r>
      </w:del>
      <w:commentRangeStart w:id="593"/>
      <w:commentRangeStart w:id="594"/>
      <w:r w:rsidR="000655DB">
        <w:t xml:space="preserve"> </w:t>
      </w:r>
      <w:commentRangeEnd w:id="593"/>
      <w:r w:rsidR="000655DB">
        <w:rPr>
          <w:rStyle w:val="CommentReference"/>
        </w:rPr>
        <w:commentReference w:id="593"/>
      </w:r>
      <w:commentRangeEnd w:id="594"/>
      <w:r w:rsidR="00DB0616">
        <w:rPr>
          <w:rStyle w:val="CommentReference"/>
        </w:rPr>
        <w:commentReference w:id="594"/>
      </w:r>
      <w:r w:rsidR="00AC2A95">
        <w:t xml:space="preserve">You can </w:t>
      </w:r>
      <w:ins w:id="595" w:author="Dallas Calvert" w:date="2016-06-22T10:39:00Z">
        <w:r>
          <w:t xml:space="preserve">use the </w:t>
        </w:r>
        <w:r w:rsidRPr="00782D88">
          <w:rPr>
            <w:b/>
            <w:rPrChange w:id="596" w:author="Dallas Calvert" w:date="2016-06-22T10:40:00Z">
              <w:rPr/>
            </w:rPrChange>
          </w:rPr>
          <w:t>Search GitHub</w:t>
        </w:r>
        <w:r>
          <w:t xml:space="preserve"> search box on the GitHub home page to search for these files </w:t>
        </w:r>
      </w:ins>
      <w:del w:id="597" w:author="Dallas Calvert" w:date="2016-06-22T10:39:00Z">
        <w:r w:rsidR="00AC2A95" w:rsidDel="00782D88">
          <w:delText xml:space="preserve">find </w:delText>
        </w:r>
      </w:del>
      <w:ins w:id="598" w:author="Dallas Calvert" w:date="2016-06-22T10:39:00Z">
        <w:r>
          <w:t xml:space="preserve">by using the </w:t>
        </w:r>
      </w:ins>
      <w:del w:id="599" w:author="Dallas Calvert" w:date="2016-06-22T10:39:00Z">
        <w:r w:rsidR="00AC2A95" w:rsidDel="00782D88">
          <w:delText xml:space="preserve">the files by searching for the </w:delText>
        </w:r>
      </w:del>
      <w:r w:rsidR="00AC2A95">
        <w:t>course number</w:t>
      </w:r>
      <w:del w:id="600" w:author="Dallas Calvert" w:date="2016-06-22T10:39:00Z">
        <w:r w:rsidR="00AC2A95" w:rsidDel="00782D88">
          <w:delText xml:space="preserve"> in </w:delText>
        </w:r>
        <w:r w:rsidR="0024405E" w:rsidDel="00782D88">
          <w:delText>GitHub</w:delText>
        </w:r>
      </w:del>
      <w:del w:id="601" w:author="Dallas Calvert" w:date="2016-06-22T10:40:00Z">
        <w:r w:rsidR="00AC2A95" w:rsidDel="00782D88">
          <w:delText xml:space="preserve">, using the </w:delText>
        </w:r>
        <w:r w:rsidR="00AC2A95" w:rsidDel="00782D88">
          <w:rPr>
            <w:b/>
          </w:rPr>
          <w:delText xml:space="preserve">Search </w:delText>
        </w:r>
        <w:r w:rsidR="0024405E" w:rsidDel="00782D88">
          <w:rPr>
            <w:b/>
          </w:rPr>
          <w:delText>GitHub</w:delText>
        </w:r>
        <w:r w:rsidR="00AC2A95" w:rsidDel="00782D88">
          <w:delText xml:space="preserve"> search box on the </w:delText>
        </w:r>
        <w:r w:rsidR="00C7294F" w:rsidDel="00782D88">
          <w:fldChar w:fldCharType="begin"/>
        </w:r>
        <w:r w:rsidR="00C7294F" w:rsidDel="00782D88">
          <w:delInstrText xml:space="preserve"> HYPERLINK "http://github.com" \h </w:delInstrText>
        </w:r>
        <w:r w:rsidR="00C7294F" w:rsidDel="00782D88">
          <w:fldChar w:fldCharType="separate"/>
        </w:r>
        <w:r w:rsidR="0024405E" w:rsidDel="00782D88">
          <w:delText>GitHub</w:delText>
        </w:r>
        <w:r w:rsidR="00AC2A95" w:rsidDel="00782D88">
          <w:delText xml:space="preserve"> home page</w:delText>
        </w:r>
        <w:r w:rsidR="00C7294F" w:rsidDel="00782D88">
          <w:fldChar w:fldCharType="end"/>
        </w:r>
      </w:del>
      <w:ins w:id="602" w:author="Dallas Calvert" w:date="2016-06-22T10:40:00Z">
        <w:r>
          <w:t xml:space="preserve">. You also can browse </w:t>
        </w:r>
      </w:ins>
      <w:del w:id="603" w:author="Dallas Calvert" w:date="2016-06-22T10:40:00Z">
        <w:r w:rsidR="00AC2A95" w:rsidDel="00782D88">
          <w:delText xml:space="preserve">, or by browsing </w:delText>
        </w:r>
      </w:del>
      <w:r w:rsidR="00AC2A95">
        <w:t xml:space="preserve">through the repos under the </w:t>
      </w:r>
      <w:hyperlink r:id="rId11">
        <w:r w:rsidR="00AC2A95">
          <w:t>Microsoft Learning organization</w:t>
        </w:r>
      </w:hyperlink>
      <w:r w:rsidR="00AC2A95">
        <w:t xml:space="preserve"> page on </w:t>
      </w:r>
      <w:r w:rsidR="0024405E">
        <w:t>GitHub</w:t>
      </w:r>
      <w:r w:rsidR="00AC2A95">
        <w:t>.</w:t>
      </w:r>
    </w:p>
    <w:p w14:paraId="0962CA22" w14:textId="77777777" w:rsidR="0036666B" w:rsidRDefault="00AC2A95">
      <w:pPr>
        <w:pStyle w:val="Heading4"/>
      </w:pPr>
      <w:bookmarkStart w:id="604" w:name="to-clone-the-course-repo-to-your-local-m"/>
      <w:bookmarkEnd w:id="604"/>
      <w:r>
        <w:t xml:space="preserve">To clone the </w:t>
      </w:r>
      <w:r w:rsidRPr="0088466F">
        <w:t>course repo to your local machine</w:t>
      </w:r>
    </w:p>
    <w:p w14:paraId="2DF12AC2" w14:textId="0AE51E78" w:rsidR="0036666B" w:rsidRDefault="00AC2A95">
      <w:pPr>
        <w:pStyle w:val="Compact"/>
        <w:numPr>
          <w:ilvl w:val="0"/>
          <w:numId w:val="50"/>
        </w:numPr>
        <w:pPrChange w:id="605" w:author="Dallas Calvert" w:date="2016-06-22T13:58:00Z">
          <w:pPr>
            <w:pStyle w:val="Compact"/>
            <w:numPr>
              <w:numId w:val="11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your browser, navigate to the online repo in </w:t>
      </w:r>
      <w:r w:rsidR="0024405E">
        <w:t>GitHub</w:t>
      </w:r>
      <w:r>
        <w:t xml:space="preserve">. For example, the online repo for </w:t>
      </w:r>
      <w:del w:id="606" w:author="Dallas Calvert" w:date="2016-06-22T10:46:00Z">
        <w:r w:rsidDel="00E634C2">
          <w:delText xml:space="preserve">course </w:delText>
        </w:r>
      </w:del>
      <w:r w:rsidRPr="0088466F">
        <w:rPr>
          <w:i/>
          <w:rPrChange w:id="607" w:author="Dallas Calvert" w:date="2016-06-22T13:58:00Z">
            <w:rPr/>
          </w:rPrChange>
        </w:rPr>
        <w:t>20532: Developing Microsoft Azure Solutions</w:t>
      </w:r>
      <w:del w:id="608" w:author="Dallas Calvert" w:date="2016-06-22T10:46:00Z">
        <w:r w:rsidDel="00E634C2">
          <w:delText>,</w:delText>
        </w:r>
      </w:del>
      <w:r>
        <w:t xml:space="preserve"> is located at</w:t>
      </w:r>
      <w:r w:rsidR="00C30300">
        <w:t xml:space="preserve"> </w:t>
      </w:r>
      <w:r w:rsidR="00C7294F">
        <w:fldChar w:fldCharType="begin"/>
      </w:r>
      <w:r w:rsidR="00C7294F">
        <w:instrText xml:space="preserve"> HYPERLINK "https://GitHub.com/MicrosoftLearning/20532-DevelopingMicrosoftAzureSolutions" </w:instrText>
      </w:r>
      <w:r w:rsidR="00C7294F">
        <w:fldChar w:fldCharType="separate"/>
      </w:r>
      <w:r w:rsidR="00C30300" w:rsidRPr="00C30300">
        <w:rPr>
          <w:rStyle w:val="Hyperlink"/>
        </w:rPr>
        <w:t>https://GitHub.com/MicrosoftLearning/20532-DevelopingMicrosoftAzureSolutions</w:t>
      </w:r>
      <w:r w:rsidR="00C7294F">
        <w:rPr>
          <w:rStyle w:val="Hyperlink"/>
        </w:rPr>
        <w:fldChar w:fldCharType="end"/>
      </w:r>
      <w:r w:rsidR="00C30300">
        <w:t>.</w:t>
      </w:r>
    </w:p>
    <w:p w14:paraId="180214FE" w14:textId="77777777" w:rsidR="0036666B" w:rsidRDefault="00AC2A95">
      <w:pPr>
        <w:pStyle w:val="Compact"/>
        <w:pPrChange w:id="609" w:author="Dallas Calvert" w:date="2016-06-22T13:58:00Z">
          <w:pPr>
            <w:pStyle w:val="Compact"/>
            <w:numPr>
              <w:numId w:val="11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On the </w:t>
      </w:r>
      <w:r w:rsidRPr="00E634C2">
        <w:rPr>
          <w:b/>
          <w:rPrChange w:id="610" w:author="Dallas Calvert" w:date="2016-06-22T10:46:00Z">
            <w:rPr/>
          </w:rPrChange>
        </w:rPr>
        <w:t>repo</w:t>
      </w:r>
      <w:r>
        <w:t xml:space="preserve"> page, click </w:t>
      </w:r>
      <w:r>
        <w:rPr>
          <w:b/>
        </w:rPr>
        <w:t>Clone or download</w:t>
      </w:r>
      <w:r>
        <w:t>.</w:t>
      </w:r>
    </w:p>
    <w:p w14:paraId="22EC16D0" w14:textId="12CEA196" w:rsidR="0036666B" w:rsidRDefault="00AC2A95">
      <w:pPr>
        <w:pStyle w:val="Compact"/>
        <w:pPrChange w:id="611" w:author="Dallas Calvert" w:date="2016-06-22T13:58:00Z">
          <w:pPr>
            <w:pStyle w:val="Compact"/>
            <w:numPr>
              <w:numId w:val="11"/>
            </w:numPr>
            <w:tabs>
              <w:tab w:val="clear" w:pos="720"/>
              <w:tab w:val="num" w:pos="0"/>
            </w:tabs>
            <w:ind w:left="480"/>
          </w:pPr>
        </w:pPrChange>
      </w:pPr>
      <w:r>
        <w:lastRenderedPageBreak/>
        <w:t xml:space="preserve">In the </w:t>
      </w:r>
      <w:r>
        <w:rPr>
          <w:b/>
        </w:rPr>
        <w:t>Clone with HTTPS</w:t>
      </w:r>
      <w:r>
        <w:t xml:space="preserve"> dialog</w:t>
      </w:r>
      <w:ins w:id="612" w:author="Dallas Calvert" w:date="2016-06-22T10:47:00Z">
        <w:r w:rsidR="00E634C2">
          <w:t xml:space="preserve"> box</w:t>
        </w:r>
      </w:ins>
      <w:r>
        <w:t xml:space="preserve">, click </w:t>
      </w:r>
      <w:r>
        <w:rPr>
          <w:b/>
        </w:rPr>
        <w:t>Open in Desktop</w:t>
      </w:r>
      <w:r>
        <w:t>.</w:t>
      </w:r>
    </w:p>
    <w:p w14:paraId="5633E86D" w14:textId="1C19AF9E" w:rsidR="0036666B" w:rsidRDefault="00AC2A95">
      <w:pPr>
        <w:pStyle w:val="Compact"/>
        <w:pPrChange w:id="613" w:author="Dallas Calvert" w:date="2016-06-22T13:58:00Z">
          <w:pPr>
            <w:pStyle w:val="Compact"/>
            <w:numPr>
              <w:numId w:val="11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>Internet Explorer</w:t>
      </w:r>
      <w:r>
        <w:t xml:space="preserve"> confirmation dialog</w:t>
      </w:r>
      <w:ins w:id="614" w:author="Dallas Calvert" w:date="2016-06-22T10:47:00Z">
        <w:r w:rsidR="00E634C2">
          <w:t xml:space="preserve"> box</w:t>
        </w:r>
      </w:ins>
      <w:r>
        <w:t xml:space="preserve">, click </w:t>
      </w:r>
      <w:r>
        <w:rPr>
          <w:b/>
        </w:rPr>
        <w:t>Allow</w:t>
      </w:r>
      <w:r>
        <w:t xml:space="preserve"> (or the equivalent for your browser).</w:t>
      </w:r>
    </w:p>
    <w:p w14:paraId="206886A6" w14:textId="77777777" w:rsidR="0036666B" w:rsidRDefault="00AC2A95">
      <w:pPr>
        <w:pStyle w:val="Compact"/>
        <w:pPrChange w:id="615" w:author="Dallas Calvert" w:date="2016-06-22T13:58:00Z">
          <w:pPr>
            <w:pStyle w:val="Compact"/>
            <w:numPr>
              <w:numId w:val="11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Switch to </w:t>
      </w:r>
      <w:r w:rsidR="0024405E">
        <w:t>GitHub</w:t>
      </w:r>
      <w:r>
        <w:t xml:space="preserve"> Desktop.</w:t>
      </w:r>
    </w:p>
    <w:p w14:paraId="65025B1B" w14:textId="4722BF04" w:rsidR="0036666B" w:rsidRDefault="00AC2A95">
      <w:pPr>
        <w:pStyle w:val="Compact"/>
        <w:pPrChange w:id="616" w:author="Dallas Calvert" w:date="2016-06-22T13:58:00Z">
          <w:pPr>
            <w:pStyle w:val="Compact"/>
            <w:numPr>
              <w:numId w:val="11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 xml:space="preserve">Browse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Folder</w:t>
      </w:r>
      <w:r>
        <w:t xml:space="preserve"> dialog</w:t>
      </w:r>
      <w:ins w:id="617" w:author="Dallas Calvert" w:date="2016-06-22T10:47:00Z">
        <w:r w:rsidR="00E634C2">
          <w:t xml:space="preserve"> box</w:t>
        </w:r>
      </w:ins>
      <w:r>
        <w:t>, select a folder as the root for the local repo</w:t>
      </w:r>
      <w:ins w:id="618" w:author="Dallas Calvert" w:date="2016-06-22T10:47:00Z">
        <w:r w:rsidR="00E634C2">
          <w:t>,</w:t>
        </w:r>
      </w:ins>
      <w:r>
        <w:t xml:space="preserve"> and </w:t>
      </w:r>
      <w:ins w:id="619" w:author="Dallas Calvert" w:date="2016-06-22T10:47:00Z">
        <w:r w:rsidR="00E634C2">
          <w:t xml:space="preserve">then </w:t>
        </w:r>
      </w:ins>
      <w:r>
        <w:t xml:space="preserve">click </w:t>
      </w:r>
      <w:r>
        <w:rPr>
          <w:b/>
        </w:rPr>
        <w:t>Ok</w:t>
      </w:r>
      <w:r>
        <w:t>.</w:t>
      </w:r>
    </w:p>
    <w:p w14:paraId="266DFB9E" w14:textId="69B5D798" w:rsidR="0036666B" w:rsidRDefault="00AC2A95">
      <w:pPr>
        <w:pStyle w:val="Compact"/>
        <w:pPrChange w:id="620" w:author="Dallas Calvert" w:date="2016-06-22T13:58:00Z">
          <w:pPr/>
        </w:pPrChange>
      </w:pPr>
      <w:r>
        <w:t xml:space="preserve">If you plan to clone several repos, you can choose one common folder in this step. </w:t>
      </w:r>
      <w:ins w:id="621" w:author="Dallas Calvert" w:date="2016-06-22T10:47:00Z">
        <w:r w:rsidR="00E634C2">
          <w:t xml:space="preserve">This creates a </w:t>
        </w:r>
      </w:ins>
      <w:del w:id="622" w:author="Dallas Calvert" w:date="2016-06-22T10:47:00Z">
        <w:r w:rsidDel="00E634C2">
          <w:delText xml:space="preserve">A </w:delText>
        </w:r>
      </w:del>
      <w:r>
        <w:t>subfolder for each repo</w:t>
      </w:r>
      <w:del w:id="623" w:author="Dallas Calvert" w:date="2016-06-22T10:47:00Z">
        <w:r w:rsidDel="00E634C2">
          <w:delText xml:space="preserve"> </w:delText>
        </w:r>
        <w:r w:rsidR="006852C6" w:rsidDel="00E634C2">
          <w:delText xml:space="preserve">is </w:delText>
        </w:r>
        <w:r w:rsidDel="00E634C2">
          <w:delText>created</w:delText>
        </w:r>
      </w:del>
      <w:r>
        <w:t>.</w:t>
      </w:r>
    </w:p>
    <w:p w14:paraId="645AA9F3" w14:textId="6AA94EA2" w:rsidR="0036666B" w:rsidRDefault="00AC2A95">
      <w:pPr>
        <w:pStyle w:val="Compact"/>
        <w:pPrChange w:id="624" w:author="Dallas Calvert" w:date="2016-06-22T13:58:00Z">
          <w:pPr>
            <w:pStyle w:val="Compact"/>
            <w:numPr>
              <w:numId w:val="12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>Repositories</w:t>
      </w:r>
      <w:r>
        <w:t xml:space="preserve"> list, right-click the repository name</w:t>
      </w:r>
      <w:ins w:id="625" w:author="Dallas Calvert" w:date="2016-06-22T10:47:00Z">
        <w:r w:rsidR="00E634C2">
          <w:t>,</w:t>
        </w:r>
      </w:ins>
      <w:r>
        <w:t xml:space="preserve"> and </w:t>
      </w:r>
      <w:ins w:id="626" w:author="Dallas Calvert" w:date="2016-06-22T10:47:00Z">
        <w:r w:rsidR="00E634C2">
          <w:t xml:space="preserve">then </w:t>
        </w:r>
      </w:ins>
      <w:r>
        <w:t xml:space="preserve">click </w:t>
      </w:r>
      <w:r>
        <w:rPr>
          <w:b/>
        </w:rPr>
        <w:t>Open in Explorer</w:t>
      </w:r>
      <w:r>
        <w:t xml:space="preserve"> to view the local files.</w:t>
      </w:r>
    </w:p>
    <w:p w14:paraId="0536A90C" w14:textId="55F5716D" w:rsidR="0036666B" w:rsidRDefault="00AC2A95" w:rsidP="0024405E">
      <w:pPr>
        <w:ind w:left="0"/>
      </w:pPr>
      <w:r w:rsidRPr="0088466F">
        <w:t xml:space="preserve">After you </w:t>
      </w:r>
      <w:ins w:id="627" w:author="Dallas Calvert" w:date="2016-06-22T13:58:00Z">
        <w:r w:rsidR="0088466F">
          <w:t xml:space="preserve">clone </w:t>
        </w:r>
      </w:ins>
      <w:del w:id="628" w:author="Dallas Calvert" w:date="2016-06-22T13:58:00Z">
        <w:r w:rsidRPr="0088466F" w:rsidDel="0088466F">
          <w:delText xml:space="preserve">have cloned the </w:delText>
        </w:r>
      </w:del>
      <w:ins w:id="629" w:author="Dallas Calvert" w:date="2016-06-22T13:58:00Z">
        <w:r w:rsidR="0088466F">
          <w:t xml:space="preserve">a </w:t>
        </w:r>
      </w:ins>
      <w:r w:rsidRPr="0088466F">
        <w:t>repo</w:t>
      </w:r>
      <w:r>
        <w:t xml:space="preserve"> the first time, </w:t>
      </w:r>
      <w:ins w:id="630" w:author="Dallas Calvert" w:date="2016-06-22T10:47:00Z">
        <w:r w:rsidR="00E634C2">
          <w:t xml:space="preserve">on subsequent visits, you can </w:t>
        </w:r>
      </w:ins>
      <w:del w:id="631" w:author="Dallas Calvert" w:date="2016-06-22T10:48:00Z">
        <w:r w:rsidDel="00E634C2">
          <w:delText xml:space="preserve">you can simply </w:delText>
        </w:r>
      </w:del>
      <w:r>
        <w:t xml:space="preserve">open </w:t>
      </w:r>
      <w:r w:rsidR="0024405E">
        <w:t>GitHub</w:t>
      </w:r>
      <w:r>
        <w:t xml:space="preserve"> Desktop, select the repository, and </w:t>
      </w:r>
      <w:ins w:id="632" w:author="Dallas Calvert" w:date="2016-06-22T10:48:00Z">
        <w:r w:rsidR="00E634C2">
          <w:t xml:space="preserve">then </w:t>
        </w:r>
      </w:ins>
      <w:r>
        <w:t xml:space="preserve">click </w:t>
      </w:r>
      <w:r>
        <w:rPr>
          <w:b/>
        </w:rPr>
        <w:t>Sync</w:t>
      </w:r>
      <w:r>
        <w:t xml:space="preserve"> to </w:t>
      </w:r>
      <w:del w:id="633" w:author="Dallas Calvert" w:date="2016-06-22T10:48:00Z">
        <w:r w:rsidDel="00E634C2">
          <w:delText xml:space="preserve">get </w:delText>
        </w:r>
      </w:del>
      <w:ins w:id="634" w:author="Dallas Calvert" w:date="2016-06-22T10:48:00Z">
        <w:r w:rsidR="00E634C2">
          <w:t xml:space="preserve">retrieve </w:t>
        </w:r>
      </w:ins>
      <w:r>
        <w:t>the latest files.</w:t>
      </w:r>
    </w:p>
    <w:p w14:paraId="1CFFD5B4" w14:textId="297204D3" w:rsidR="0036666B" w:rsidRDefault="00E634C2">
      <w:pPr>
        <w:pStyle w:val="BlockQuote"/>
      </w:pPr>
      <w:ins w:id="635" w:author="Dallas Calvert" w:date="2016-06-22T10:48:00Z">
        <w:r w:rsidRPr="00E634C2">
          <w:rPr>
            <w:b/>
            <w:rPrChange w:id="636" w:author="Dallas Calvert" w:date="2016-06-22T10:48:00Z">
              <w:rPr/>
            </w:rPrChange>
          </w:rPr>
          <w:t>Note:</w:t>
        </w:r>
        <w:r>
          <w:t xml:space="preserve"> </w:t>
        </w:r>
      </w:ins>
      <w:r w:rsidR="00AC2A95">
        <w:t xml:space="preserve">For more information </w:t>
      </w:r>
      <w:ins w:id="637" w:author="Dallas Calvert" w:date="2016-06-22T10:48:00Z">
        <w:r>
          <w:t xml:space="preserve">about </w:t>
        </w:r>
      </w:ins>
      <w:del w:id="638" w:author="Dallas Calvert" w:date="2016-06-22T10:48:00Z">
        <w:r w:rsidR="00AC2A95" w:rsidDel="00E634C2">
          <w:delText xml:space="preserve">on </w:delText>
        </w:r>
      </w:del>
      <w:r w:rsidR="00AC2A95">
        <w:t>sync</w:t>
      </w:r>
      <w:ins w:id="639" w:author="Dallas Calvert" w:date="2016-06-22T10:48:00Z">
        <w:r>
          <w:t>hroniz</w:t>
        </w:r>
      </w:ins>
      <w:r w:rsidR="00AC2A95">
        <w:t xml:space="preserve">ing your repo, </w:t>
      </w:r>
      <w:ins w:id="640" w:author="Dallas Calvert" w:date="2016-06-22T10:48:00Z">
        <w:r>
          <w:t xml:space="preserve">refer to </w:t>
        </w:r>
      </w:ins>
      <w:del w:id="641" w:author="Dallas Calvert" w:date="2016-06-22T10:48:00Z">
        <w:r w:rsidR="00AC2A95" w:rsidDel="00E634C2">
          <w:delText xml:space="preserve">see </w:delText>
        </w:r>
      </w:del>
      <w:commentRangeStart w:id="642"/>
      <w:commentRangeStart w:id="643"/>
      <w:r w:rsidR="00613BD0" w:rsidRPr="00FF5D05">
        <w:rPr>
          <w:rStyle w:val="LinkChar"/>
        </w:rPr>
        <w:fldChar w:fldCharType="begin"/>
      </w:r>
      <w:r w:rsidR="00613BD0" w:rsidRPr="00FF5D05">
        <w:rPr>
          <w:rStyle w:val="LinkChar"/>
        </w:rPr>
        <w:instrText xml:space="preserve"> HYPERLINK "https://help.github.com/desktop/guides/contributing/working-with-your-remote-repository-on-github-or-github-enterprise/" \h </w:instrText>
      </w:r>
      <w:r w:rsidR="00613BD0" w:rsidRPr="00FF5D05">
        <w:rPr>
          <w:rStyle w:val="LinkChar"/>
        </w:rPr>
        <w:fldChar w:fldCharType="separate"/>
      </w:r>
      <w:r w:rsidR="00AC2A95" w:rsidRPr="00FF5D05">
        <w:rPr>
          <w:rStyle w:val="LinkChar"/>
        </w:rPr>
        <w:t xml:space="preserve">Working with your remote repository on </w:t>
      </w:r>
      <w:r w:rsidR="0024405E" w:rsidRPr="00FF5D05">
        <w:rPr>
          <w:rStyle w:val="LinkChar"/>
        </w:rPr>
        <w:t>GitHub</w:t>
      </w:r>
      <w:r w:rsidR="00AC2A95" w:rsidRPr="00FF5D05">
        <w:rPr>
          <w:rStyle w:val="LinkChar"/>
        </w:rPr>
        <w:t xml:space="preserve"> or </w:t>
      </w:r>
      <w:r w:rsidR="0024405E" w:rsidRPr="00FF5D05">
        <w:rPr>
          <w:rStyle w:val="LinkChar"/>
        </w:rPr>
        <w:t>GitHub</w:t>
      </w:r>
      <w:r w:rsidR="00AC2A95" w:rsidRPr="00FF5D05">
        <w:rPr>
          <w:rStyle w:val="LinkChar"/>
        </w:rPr>
        <w:t xml:space="preserve"> Enterprise</w:t>
      </w:r>
      <w:r w:rsidR="00613BD0" w:rsidRPr="00FF5D05">
        <w:rPr>
          <w:rStyle w:val="LinkChar"/>
        </w:rPr>
        <w:fldChar w:fldCharType="end"/>
      </w:r>
      <w:r w:rsidR="00AC2A95">
        <w:t>.</w:t>
      </w:r>
      <w:commentRangeEnd w:id="642"/>
      <w:r w:rsidR="00462D20">
        <w:rPr>
          <w:rStyle w:val="CommentReference"/>
        </w:rPr>
        <w:commentReference w:id="642"/>
      </w:r>
      <w:commentRangeEnd w:id="643"/>
      <w:r w:rsidR="00C0133C">
        <w:rPr>
          <w:rStyle w:val="CommentReference"/>
        </w:rPr>
        <w:commentReference w:id="643"/>
      </w:r>
    </w:p>
    <w:p w14:paraId="1DB6118A" w14:textId="77777777" w:rsidR="0036666B" w:rsidRDefault="00AC2A95" w:rsidP="0024405E">
      <w:pPr>
        <w:pStyle w:val="Heading3"/>
        <w:ind w:left="0"/>
      </w:pPr>
      <w:bookmarkStart w:id="644" w:name="printing-the-lab-and-lak-files"/>
      <w:bookmarkEnd w:id="644"/>
      <w:r>
        <w:t>Printing the lab and LAK files</w:t>
      </w:r>
    </w:p>
    <w:p w14:paraId="6CCBA8FB" w14:textId="717204E8" w:rsidR="0036666B" w:rsidRDefault="00E634C2" w:rsidP="0024405E">
      <w:pPr>
        <w:ind w:left="0"/>
      </w:pPr>
      <w:ins w:id="645" w:author="Dallas Calvert" w:date="2016-06-22T10:49:00Z">
        <w:r>
          <w:t xml:space="preserve">If you want to </w:t>
        </w:r>
      </w:ins>
      <w:del w:id="646" w:author="Dallas Calvert" w:date="2016-06-22T10:49:00Z">
        <w:r w:rsidR="00AC2A95" w:rsidDel="00E634C2">
          <w:delText xml:space="preserve">In order to </w:delText>
        </w:r>
      </w:del>
      <w:r w:rsidR="00AC2A95">
        <w:t xml:space="preserve">print </w:t>
      </w:r>
      <w:del w:id="647" w:author="Dallas Calvert" w:date="2016-06-22T10:49:00Z">
        <w:r w:rsidR="00AC2A95" w:rsidDel="00E634C2">
          <w:delText xml:space="preserve">the </w:delText>
        </w:r>
      </w:del>
      <w:r w:rsidR="00AC2A95">
        <w:t xml:space="preserve">lab and LAK files, </w:t>
      </w:r>
      <w:ins w:id="648" w:author="Dallas Calvert" w:date="2016-06-22T10:49:00Z">
        <w:r>
          <w:t xml:space="preserve">you must convert them </w:t>
        </w:r>
      </w:ins>
      <w:del w:id="649" w:author="Dallas Calvert" w:date="2016-06-22T10:49:00Z">
        <w:r w:rsidR="00AC2A95" w:rsidDel="00E634C2">
          <w:delText xml:space="preserve">they need to be converted to </w:delText>
        </w:r>
      </w:del>
      <w:r w:rsidR="00AC2A95">
        <w:t>Word document</w:t>
      </w:r>
      <w:r w:rsidR="006852C6">
        <w:t>s</w:t>
      </w:r>
      <w:ins w:id="650" w:author="Dallas Calvert" w:date="2016-06-22T10:49:00Z">
        <w:r>
          <w:t xml:space="preserve"> first</w:t>
        </w:r>
      </w:ins>
      <w:r w:rsidR="00AC2A95">
        <w:t xml:space="preserve">. Microsoft Learning has </w:t>
      </w:r>
      <w:del w:id="651" w:author="Dallas Calvert" w:date="2016-06-22T10:49:00Z">
        <w:r w:rsidR="00AC2A95" w:rsidDel="00E634C2">
          <w:delText xml:space="preserve">provided </w:delText>
        </w:r>
      </w:del>
      <w:r w:rsidR="00AC2A95">
        <w:t xml:space="preserve">a Windows PowerShell script </w:t>
      </w:r>
      <w:ins w:id="652" w:author="Dallas Calvert" w:date="2016-06-22T10:49:00Z">
        <w:r>
          <w:t xml:space="preserve">that </w:t>
        </w:r>
      </w:ins>
      <w:del w:id="653" w:author="Dallas Calvert" w:date="2016-06-22T10:49:00Z">
        <w:r w:rsidR="00AC2A95" w:rsidDel="00E634C2">
          <w:delText xml:space="preserve">to </w:delText>
        </w:r>
      </w:del>
      <w:r w:rsidR="00AC2A95">
        <w:t>automate</w:t>
      </w:r>
      <w:ins w:id="654" w:author="Dallas Calvert" w:date="2016-06-22T10:49:00Z">
        <w:r>
          <w:t>s</w:t>
        </w:r>
      </w:ins>
      <w:r w:rsidR="00AC2A95">
        <w:t xml:space="preserve"> </w:t>
      </w:r>
      <w:del w:id="655" w:author="Dallas Calvert" w:date="2016-06-22T10:49:00Z">
        <w:r w:rsidR="00AC2A95" w:rsidDel="00E634C2">
          <w:delText xml:space="preserve">the </w:delText>
        </w:r>
      </w:del>
      <w:ins w:id="656" w:author="Dallas Calvert" w:date="2016-06-22T10:49:00Z">
        <w:r>
          <w:t xml:space="preserve">this </w:t>
        </w:r>
      </w:ins>
      <w:r w:rsidR="00AC2A95">
        <w:t xml:space="preserve">task. </w:t>
      </w:r>
      <w:ins w:id="657" w:author="Dallas Calvert" w:date="2016-06-22T10:49:00Z">
        <w:r>
          <w:t xml:space="preserve">The script </w:t>
        </w:r>
      </w:ins>
      <w:del w:id="658" w:author="Dallas Calvert" w:date="2016-06-22T10:49:00Z">
        <w:r w:rsidR="00AC2A95" w:rsidDel="00E634C2">
          <w:delText xml:space="preserve">In addition to </w:delText>
        </w:r>
      </w:del>
      <w:ins w:id="659" w:author="Dallas Calvert" w:date="2016-06-22T10:49:00Z">
        <w:r>
          <w:t xml:space="preserve">creates </w:t>
        </w:r>
      </w:ins>
      <w:del w:id="660" w:author="Dallas Calvert" w:date="2016-06-22T10:50:00Z">
        <w:r w:rsidR="00AC2A95" w:rsidDel="00E634C2">
          <w:delText xml:space="preserve">creating </w:delText>
        </w:r>
      </w:del>
      <w:ins w:id="661" w:author="Dallas Calvert" w:date="2016-06-22T10:50:00Z">
        <w:r>
          <w:t xml:space="preserve">the </w:t>
        </w:r>
      </w:ins>
      <w:r w:rsidR="00AC2A95">
        <w:t xml:space="preserve">Word documents, </w:t>
      </w:r>
      <w:ins w:id="662" w:author="Dallas Calvert" w:date="2016-06-22T10:50:00Z">
        <w:r>
          <w:t xml:space="preserve">and then </w:t>
        </w:r>
      </w:ins>
      <w:del w:id="663" w:author="Dallas Calvert" w:date="2016-06-22T10:50:00Z">
        <w:r w:rsidR="00AC2A95" w:rsidDel="00E634C2">
          <w:delText xml:space="preserve">the script also </w:delText>
        </w:r>
      </w:del>
      <w:r w:rsidR="00AC2A95">
        <w:t>package</w:t>
      </w:r>
      <w:r w:rsidR="006852C6">
        <w:t>s</w:t>
      </w:r>
      <w:r w:rsidR="00AC2A95">
        <w:t xml:space="preserve"> the </w:t>
      </w:r>
      <w:del w:id="664" w:author="Dallas Calvert" w:date="2016-06-22T10:50:00Z">
        <w:r w:rsidR="00AC2A95" w:rsidDel="00E634C2">
          <w:delText xml:space="preserve">word </w:delText>
        </w:r>
      </w:del>
      <w:ins w:id="665" w:author="Dallas Calvert" w:date="2016-06-22T10:50:00Z">
        <w:r>
          <w:t xml:space="preserve">Word </w:t>
        </w:r>
      </w:ins>
      <w:r w:rsidR="00AC2A95">
        <w:t xml:space="preserve">documents into </w:t>
      </w:r>
      <w:r w:rsidR="003A5CD8">
        <w:t>.zip</w:t>
      </w:r>
      <w:r w:rsidR="00AC2A95">
        <w:t xml:space="preserve"> files. At the same time, it</w:t>
      </w:r>
      <w:r w:rsidR="003A5CD8">
        <w:t xml:space="preserve"> creates</w:t>
      </w:r>
      <w:r w:rsidR="00AC2A95">
        <w:t xml:space="preserve"> </w:t>
      </w:r>
      <w:r w:rsidR="003A5CD8">
        <w:t>a</w:t>
      </w:r>
      <w:r w:rsidR="00AC2A95">
        <w:t xml:space="preserve"> </w:t>
      </w:r>
      <w:r w:rsidR="003A5CD8">
        <w:t>.zip file</w:t>
      </w:r>
      <w:commentRangeStart w:id="666"/>
      <w:r w:rsidR="00462D20">
        <w:rPr>
          <w:rStyle w:val="CommentReference"/>
        </w:rPr>
        <w:commentReference w:id="667"/>
      </w:r>
      <w:commentRangeEnd w:id="666"/>
      <w:ins w:id="668" w:author="Dallas Calvert" w:date="2016-06-22T10:50:00Z">
        <w:r>
          <w:t xml:space="preserve"> that contains</w:t>
        </w:r>
      </w:ins>
      <w:ins w:id="669" w:author="Jason Hershey" w:date="2016-06-22T11:52:00Z">
        <w:r w:rsidR="001355DE">
          <w:t xml:space="preserve"> </w:t>
        </w:r>
      </w:ins>
      <w:ins w:id="670" w:author="Dallas Calvert" w:date="2016-06-22T10:50:00Z">
        <w:del w:id="671" w:author="Jason Hershey" w:date="2016-06-22T11:52:00Z">
          <w:r w:rsidDel="001355DE">
            <w:delText xml:space="preserve"> </w:delText>
          </w:r>
        </w:del>
      </w:ins>
      <w:r w:rsidR="001355DE">
        <w:rPr>
          <w:rStyle w:val="CommentReference"/>
        </w:rPr>
        <w:commentReference w:id="666"/>
      </w:r>
      <w:del w:id="672" w:author="Jason Hershey" w:date="2016-06-22T11:52:00Z">
        <w:r w:rsidR="00AC2A95" w:rsidDel="001355DE">
          <w:delText xml:space="preserve">, containing </w:delText>
        </w:r>
      </w:del>
      <w:ins w:id="673" w:author="Dallas Calvert" w:date="2016-06-22T10:50:00Z">
        <w:r>
          <w:t xml:space="preserve">the lab’s </w:t>
        </w:r>
      </w:ins>
      <w:r w:rsidR="00AC2A95">
        <w:t>supporting files</w:t>
      </w:r>
      <w:ins w:id="674" w:author="Dallas Calvert" w:date="2016-06-22T10:50:00Z">
        <w:r>
          <w:t xml:space="preserve">, which you will need when you set up </w:t>
        </w:r>
      </w:ins>
      <w:del w:id="675" w:author="Dallas Calvert" w:date="2016-06-22T10:50:00Z">
        <w:r w:rsidR="00AC2A95" w:rsidDel="00E634C2">
          <w:delText xml:space="preserve"> for the labs for when you need to setup the </w:delText>
        </w:r>
      </w:del>
      <w:ins w:id="676" w:author="Dallas Calvert" w:date="2016-06-22T10:50:00Z">
        <w:r>
          <w:t xml:space="preserve">your </w:t>
        </w:r>
      </w:ins>
      <w:r w:rsidR="00AC2A95">
        <w:t>lab environment.</w:t>
      </w:r>
    </w:p>
    <w:p w14:paraId="5C1E9AD2" w14:textId="7BB67511" w:rsidR="0036666B" w:rsidRDefault="00AC2A95" w:rsidP="0024405E">
      <w:pPr>
        <w:ind w:left="0"/>
      </w:pPr>
      <w:r>
        <w:t>The Windows PowerShell script</w:t>
      </w:r>
      <w:ins w:id="677" w:author="Dallas Calvert" w:date="2016-06-22T10:51:00Z">
        <w:r w:rsidR="00E634C2">
          <w:t>, Pandoc.ps1,</w:t>
        </w:r>
      </w:ins>
      <w:r>
        <w:t xml:space="preserve"> is </w:t>
      </w:r>
      <w:del w:id="678" w:author="Dallas Calvert" w:date="2016-06-22T10:51:00Z">
        <w:r w:rsidDel="00E634C2">
          <w:delText xml:space="preserve">located </w:delText>
        </w:r>
      </w:del>
      <w:r>
        <w:t xml:space="preserve">in </w:t>
      </w:r>
      <w:commentRangeStart w:id="679"/>
      <w:commentRangeStart w:id="680"/>
      <w:r>
        <w:t xml:space="preserve">the </w:t>
      </w:r>
      <w:ins w:id="681" w:author="Jason Hershey" w:date="2016-06-22T11:53:00Z">
        <w:r w:rsidR="001355DE" w:rsidRPr="001355DE">
          <w:rPr>
            <w:b/>
            <w:rPrChange w:id="682" w:author="Jason Hershey" w:date="2016-06-22T11:54:00Z">
              <w:rPr/>
            </w:rPrChange>
          </w:rPr>
          <w:t>\Build</w:t>
        </w:r>
        <w:r w:rsidR="001355DE">
          <w:t xml:space="preserve"> </w:t>
        </w:r>
      </w:ins>
      <w:r>
        <w:t xml:space="preserve">folder </w:t>
      </w:r>
      <w:commentRangeEnd w:id="679"/>
      <w:r w:rsidR="00E634C2">
        <w:rPr>
          <w:rStyle w:val="CommentReference"/>
        </w:rPr>
        <w:commentReference w:id="679"/>
      </w:r>
      <w:commentRangeEnd w:id="680"/>
      <w:r w:rsidR="001355DE">
        <w:rPr>
          <w:rStyle w:val="CommentReference"/>
        </w:rPr>
        <w:commentReference w:id="680"/>
      </w:r>
      <w:del w:id="683" w:author="Dallas Calvert" w:date="2016-06-22T10:51:00Z">
        <w:r w:rsidDel="00E634C2">
          <w:delText>and is named Pandoc.ps1</w:delText>
        </w:r>
      </w:del>
      <w:r>
        <w:t xml:space="preserve">. </w:t>
      </w:r>
      <w:r w:rsidR="00C276C0">
        <w:t xml:space="preserve">The folder also contains </w:t>
      </w:r>
      <w:r>
        <w:t xml:space="preserve">template.docx, </w:t>
      </w:r>
      <w:commentRangeStart w:id="684"/>
      <w:commentRangeStart w:id="685"/>
      <w:r>
        <w:t xml:space="preserve">which </w:t>
      </w:r>
      <w:r w:rsidR="00C276C0">
        <w:t xml:space="preserve">the script uses to </w:t>
      </w:r>
      <w:del w:id="686" w:author="Dallas Calvert" w:date="2016-06-22T10:51:00Z">
        <w:r w:rsidDel="00E634C2">
          <w:delText>provide</w:delText>
        </w:r>
        <w:commentRangeEnd w:id="684"/>
        <w:r w:rsidR="00C276C0" w:rsidDel="00E634C2">
          <w:rPr>
            <w:rStyle w:val="CommentReference"/>
          </w:rPr>
          <w:commentReference w:id="684"/>
        </w:r>
      </w:del>
      <w:commentRangeEnd w:id="685"/>
      <w:r w:rsidR="001355DE">
        <w:rPr>
          <w:rStyle w:val="CommentReference"/>
        </w:rPr>
        <w:commentReference w:id="685"/>
      </w:r>
      <w:del w:id="687" w:author="Dallas Calvert" w:date="2016-06-22T10:51:00Z">
        <w:r w:rsidDel="00E634C2">
          <w:delText xml:space="preserve"> the formatting </w:delText>
        </w:r>
      </w:del>
      <w:ins w:id="688" w:author="Dallas Calvert" w:date="2016-06-22T10:51:00Z">
        <w:r w:rsidR="00E634C2">
          <w:t xml:space="preserve">format files </w:t>
        </w:r>
      </w:ins>
      <w:r>
        <w:t>in Word.</w:t>
      </w:r>
      <w:r w:rsidR="003A5CD8">
        <w:t xml:space="preserve"> </w:t>
      </w:r>
      <w:commentRangeStart w:id="689"/>
      <w:commentRangeStart w:id="690"/>
      <w:r w:rsidR="003A5CD8">
        <w:t>Do not alter the template.docx file.</w:t>
      </w:r>
      <w:commentRangeEnd w:id="689"/>
      <w:r w:rsidR="003A5CD8">
        <w:rPr>
          <w:rStyle w:val="CommentReference"/>
        </w:rPr>
        <w:commentReference w:id="689"/>
      </w:r>
      <w:commentRangeEnd w:id="690"/>
      <w:r w:rsidR="001355DE">
        <w:rPr>
          <w:rStyle w:val="CommentReference"/>
        </w:rPr>
        <w:commentReference w:id="690"/>
      </w:r>
    </w:p>
    <w:p w14:paraId="1D264B06" w14:textId="769CE92E" w:rsidR="0036666B" w:rsidRDefault="00AC2A95" w:rsidP="00E634C2">
      <w:pPr>
        <w:pStyle w:val="Heading4"/>
      </w:pPr>
      <w:bookmarkStart w:id="691" w:name="to-convert-the-lab-files-and-create-the-"/>
      <w:bookmarkEnd w:id="691"/>
      <w:r>
        <w:t xml:space="preserve">To </w:t>
      </w:r>
      <w:r w:rsidRPr="00E634C2">
        <w:t>convert</w:t>
      </w:r>
      <w:r>
        <w:t xml:space="preserve"> the lab files and create the Zip packages</w:t>
      </w:r>
      <w:ins w:id="692" w:author="Dallas Calvert" w:date="2016-06-22T13:59:00Z">
        <w:r w:rsidR="0088466F">
          <w:t>:</w:t>
        </w:r>
      </w:ins>
    </w:p>
    <w:p w14:paraId="6118EBC3" w14:textId="7CAA7514" w:rsidR="0036666B" w:rsidRDefault="00AC2A95">
      <w:pPr>
        <w:pStyle w:val="Compact"/>
        <w:numPr>
          <w:ilvl w:val="0"/>
          <w:numId w:val="51"/>
        </w:numPr>
        <w:pPrChange w:id="693" w:author="Dallas Calvert" w:date="2016-06-22T13:59:00Z">
          <w:pPr>
            <w:pStyle w:val="Compact"/>
            <w:numPr>
              <w:numId w:val="13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</w:t>
      </w:r>
      <w:r w:rsidRPr="0088466F">
        <w:rPr>
          <w:b/>
        </w:rPr>
        <w:t>File Explorer</w:t>
      </w:r>
      <w:ins w:id="694" w:author="Dallas Calvert" w:date="2016-06-22T13:59:00Z">
        <w:r w:rsidR="0088466F">
          <w:rPr>
            <w:b/>
          </w:rPr>
          <w:t>,</w:t>
        </w:r>
      </w:ins>
      <w:r>
        <w:t xml:space="preserve"> navigate to the folder in the repo </w:t>
      </w:r>
      <w:ins w:id="695" w:author="Dallas Calvert" w:date="2016-06-22T10:53:00Z">
        <w:r w:rsidR="00E634C2">
          <w:t xml:space="preserve">that </w:t>
        </w:r>
      </w:ins>
      <w:r>
        <w:t>you cloned</w:t>
      </w:r>
      <w:ins w:id="696" w:author="Dallas Calvert" w:date="2016-06-22T10:53:00Z">
        <w:r w:rsidR="00E634C2">
          <w:t xml:space="preserve">, such as </w:t>
        </w:r>
      </w:ins>
      <w:del w:id="697" w:author="Dallas Calvert" w:date="2016-06-22T10:53:00Z">
        <w:r w:rsidDel="00E634C2">
          <w:delText>. For example:</w:delText>
        </w:r>
      </w:del>
    </w:p>
    <w:p w14:paraId="141975BA" w14:textId="38DD00BA" w:rsidR="0036666B" w:rsidRDefault="00AC2A95">
      <w:pPr>
        <w:pStyle w:val="Compact"/>
        <w:numPr>
          <w:ilvl w:val="0"/>
          <w:numId w:val="0"/>
        </w:numPr>
        <w:ind w:left="1200" w:hanging="480"/>
        <w:pPrChange w:id="698" w:author="Dallas Calvert" w:date="2016-06-22T13:59:00Z">
          <w:pPr/>
        </w:pPrChange>
      </w:pPr>
      <w:r>
        <w:t>..\Documents\</w:t>
      </w:r>
      <w:r w:rsidR="0024405E">
        <w:t>GitHub</w:t>
      </w:r>
      <w:r>
        <w:t>\20532-DevelopingMicrosoftAzureSolutions\Build</w:t>
      </w:r>
      <w:ins w:id="699" w:author="Dallas Calvert" w:date="2016-06-22T10:53:00Z">
        <w:r w:rsidR="00E634C2">
          <w:t>.</w:t>
        </w:r>
      </w:ins>
    </w:p>
    <w:p w14:paraId="2FC62AE7" w14:textId="1171BDAF" w:rsidR="0036666B" w:rsidRDefault="00AC2A95">
      <w:pPr>
        <w:pStyle w:val="Compact"/>
        <w:pPrChange w:id="700" w:author="Dallas Calvert" w:date="2016-06-22T13:59:00Z">
          <w:pPr>
            <w:numPr>
              <w:numId w:val="14"/>
            </w:numPr>
            <w:tabs>
              <w:tab w:val="num" w:pos="0"/>
            </w:tabs>
            <w:ind w:left="480" w:hanging="480"/>
          </w:pPr>
        </w:pPrChange>
      </w:pPr>
      <w:r>
        <w:t xml:space="preserve">Right-click the file </w:t>
      </w:r>
      <w:r>
        <w:rPr>
          <w:b/>
        </w:rPr>
        <w:t>pandoc.ps1</w:t>
      </w:r>
      <w:r>
        <w:t xml:space="preserve">, and </w:t>
      </w:r>
      <w:ins w:id="701" w:author="Dallas Calvert" w:date="2016-06-22T10:53:00Z">
        <w:r w:rsidR="00E634C2">
          <w:t xml:space="preserve">then </w:t>
        </w:r>
      </w:ins>
      <w:r>
        <w:t xml:space="preserve">click </w:t>
      </w:r>
      <w:r>
        <w:rPr>
          <w:b/>
        </w:rPr>
        <w:t>Run with PowerShell</w:t>
      </w:r>
      <w:r>
        <w:t>.</w:t>
      </w:r>
    </w:p>
    <w:p w14:paraId="60689A96" w14:textId="0DE3E639" w:rsidR="0036666B" w:rsidRDefault="00AC2A95">
      <w:pPr>
        <w:pStyle w:val="Compact"/>
        <w:pPrChange w:id="702" w:author="Dallas Calvert" w:date="2016-06-22T13:59:00Z">
          <w:pPr>
            <w:numPr>
              <w:numId w:val="14"/>
            </w:numPr>
            <w:tabs>
              <w:tab w:val="num" w:pos="0"/>
            </w:tabs>
            <w:ind w:left="480" w:hanging="480"/>
          </w:pPr>
        </w:pPrChange>
      </w:pPr>
      <w:r>
        <w:t xml:space="preserve">In the </w:t>
      </w:r>
      <w:r>
        <w:rPr>
          <w:b/>
        </w:rPr>
        <w:t xml:space="preserve">Windows </w:t>
      </w:r>
      <w:r w:rsidR="00C276C0">
        <w:rPr>
          <w:b/>
        </w:rPr>
        <w:t>PowerShell</w:t>
      </w:r>
      <w:r>
        <w:t xml:space="preserve"> window, if you </w:t>
      </w:r>
      <w:r w:rsidR="00462D20">
        <w:t>receive</w:t>
      </w:r>
      <w:ins w:id="703" w:author="Francis Langlois" w:date="2016-06-20T13:43:00Z">
        <w:r w:rsidR="00106F83">
          <w:t xml:space="preserve"> </w:t>
        </w:r>
      </w:ins>
      <w:r>
        <w:t xml:space="preserve">an </w:t>
      </w:r>
      <w:r>
        <w:rPr>
          <w:b/>
        </w:rPr>
        <w:t>Execution Policy Change</w:t>
      </w:r>
      <w:r>
        <w:t xml:space="preserve"> prompt, type </w:t>
      </w:r>
      <w:r>
        <w:rPr>
          <w:b/>
        </w:rPr>
        <w:t>Y</w:t>
      </w:r>
      <w:ins w:id="704" w:author="Dallas Calvert" w:date="2016-06-22T10:53:00Z">
        <w:r w:rsidR="00E634C2" w:rsidRPr="00E634C2">
          <w:rPr>
            <w:rPrChange w:id="705" w:author="Dallas Calvert" w:date="2016-06-22T10:53:00Z">
              <w:rPr>
                <w:b/>
              </w:rPr>
            </w:rPrChange>
          </w:rPr>
          <w:t>,</w:t>
        </w:r>
      </w:ins>
      <w:r>
        <w:t xml:space="preserve"> and </w:t>
      </w:r>
      <w:ins w:id="706" w:author="Dallas Calvert" w:date="2016-06-22T10:53:00Z">
        <w:r w:rsidR="00E634C2">
          <w:t xml:space="preserve">then </w:t>
        </w:r>
      </w:ins>
      <w:r>
        <w:t>press Enter.</w:t>
      </w:r>
    </w:p>
    <w:p w14:paraId="27FF4EF3" w14:textId="5B9CD570" w:rsidR="0036666B" w:rsidRDefault="00AC2A95">
      <w:pPr>
        <w:pStyle w:val="Compact"/>
        <w:pPrChange w:id="707" w:author="Dallas Calvert" w:date="2016-06-22T13:59:00Z">
          <w:pPr>
            <w:numPr>
              <w:numId w:val="14"/>
            </w:numPr>
            <w:tabs>
              <w:tab w:val="num" w:pos="0"/>
            </w:tabs>
            <w:ind w:left="480" w:hanging="480"/>
          </w:pPr>
        </w:pPrChange>
      </w:pPr>
      <w:r>
        <w:t xml:space="preserve">When you receive the </w:t>
      </w:r>
      <w:r>
        <w:rPr>
          <w:b/>
        </w:rPr>
        <w:t>What is the current version?</w:t>
      </w:r>
      <w:r>
        <w:t xml:space="preserve"> prompt, enter a short string or number to uniquely identify the </w:t>
      </w:r>
      <w:r w:rsidR="003A5CD8">
        <w:t>.zip</w:t>
      </w:r>
      <w:r>
        <w:t xml:space="preserve"> files that </w:t>
      </w:r>
      <w:del w:id="708" w:author="Dallas Calvert" w:date="2016-06-22T10:53:00Z">
        <w:r w:rsidR="006852C6" w:rsidDel="00E634C2">
          <w:delText>is</w:delText>
        </w:r>
        <w:r w:rsidDel="00E634C2">
          <w:delText xml:space="preserve"> built</w:delText>
        </w:r>
      </w:del>
      <w:ins w:id="709" w:author="Dallas Calvert" w:date="2016-06-22T10:53:00Z">
        <w:r w:rsidR="00E634C2">
          <w:t>is built.</w:t>
        </w:r>
      </w:ins>
      <w:del w:id="710" w:author="Dallas Calvert" w:date="2016-06-22T10:53:00Z">
        <w:r w:rsidDel="00E634C2">
          <w:delText>,</w:delText>
        </w:r>
      </w:del>
    </w:p>
    <w:p w14:paraId="08848DAF" w14:textId="25770232" w:rsidR="0036666B" w:rsidRDefault="00E634C2">
      <w:pPr>
        <w:pStyle w:val="BlockQuote"/>
      </w:pPr>
      <w:ins w:id="711" w:author="Dallas Calvert" w:date="2016-06-22T10:55:00Z">
        <w:r w:rsidRPr="00E634C2">
          <w:rPr>
            <w:b/>
            <w:rPrChange w:id="712" w:author="Dallas Calvert" w:date="2016-06-22T10:55:00Z">
              <w:rPr/>
            </w:rPrChange>
          </w:rPr>
          <w:t>Note:</w:t>
        </w:r>
        <w:r>
          <w:t xml:space="preserve"> </w:t>
        </w:r>
      </w:ins>
      <w:r w:rsidR="00AC2A95">
        <w:t xml:space="preserve">The </w:t>
      </w:r>
      <w:r w:rsidR="00AC2A95">
        <w:rPr>
          <w:b/>
        </w:rPr>
        <w:t>current version</w:t>
      </w:r>
      <w:r w:rsidR="00AC2A95">
        <w:t xml:space="preserve"> string </w:t>
      </w:r>
      <w:r w:rsidR="006852C6">
        <w:t xml:space="preserve">is </w:t>
      </w:r>
      <w:r w:rsidR="00AC2A95">
        <w:t xml:space="preserve">added to the name of the </w:t>
      </w:r>
      <w:r w:rsidR="003A5CD8">
        <w:t>.zip</w:t>
      </w:r>
      <w:r w:rsidR="00AC2A95">
        <w:t xml:space="preserve"> file.</w:t>
      </w:r>
    </w:p>
    <w:p w14:paraId="7C730A93" w14:textId="430A6A9A" w:rsidR="0036666B" w:rsidRDefault="00AC2A95">
      <w:pPr>
        <w:pStyle w:val="Compact"/>
        <w:pPrChange w:id="713" w:author="Dallas Calvert" w:date="2016-06-22T14:01:00Z">
          <w:pPr>
            <w:pStyle w:val="ListNumber3"/>
          </w:pPr>
        </w:pPrChange>
      </w:pPr>
      <w:r>
        <w:t>Switch to File Explorer</w:t>
      </w:r>
      <w:r w:rsidR="0088466F">
        <w:t xml:space="preserve">, and in </w:t>
      </w:r>
      <w:del w:id="714" w:author="Francis Langlois" w:date="2016-06-22T19:58:00Z">
        <w:r w:rsidR="0088466F" w:rsidDel="00C0133C">
          <w:delText xml:space="preserve">the </w:delText>
        </w:r>
      </w:del>
      <w:commentRangeStart w:id="715"/>
      <w:commentRangeStart w:id="716"/>
      <w:r>
        <w:t xml:space="preserve">the </w:t>
      </w:r>
      <w:ins w:id="717" w:author="Jason Hershey" w:date="2016-06-22T11:53:00Z">
        <w:r w:rsidR="001355DE" w:rsidRPr="001355DE">
          <w:rPr>
            <w:b/>
            <w:rPrChange w:id="718" w:author="Jason Hershey" w:date="2016-06-22T11:54:00Z">
              <w:rPr/>
            </w:rPrChange>
          </w:rPr>
          <w:t>\Build</w:t>
        </w:r>
        <w:r w:rsidR="001355DE">
          <w:t xml:space="preserve"> </w:t>
        </w:r>
      </w:ins>
      <w:r>
        <w:t>folder</w:t>
      </w:r>
      <w:commentRangeEnd w:id="715"/>
      <w:r w:rsidR="00E634C2">
        <w:rPr>
          <w:rStyle w:val="CommentReference"/>
        </w:rPr>
        <w:commentReference w:id="715"/>
      </w:r>
      <w:commentRangeEnd w:id="716"/>
      <w:r w:rsidR="001355DE">
        <w:rPr>
          <w:rStyle w:val="CommentReference"/>
        </w:rPr>
        <w:commentReference w:id="716"/>
      </w:r>
      <w:r>
        <w:t xml:space="preserve">, select the .zip files that </w:t>
      </w:r>
      <w:r w:rsidR="00E634C2">
        <w:t xml:space="preserve">you just </w:t>
      </w:r>
      <w:r>
        <w:t xml:space="preserve">were created. The file names will be </w:t>
      </w:r>
      <w:r w:rsidRPr="0088466F">
        <w:rPr>
          <w:b/>
        </w:rPr>
        <w:t>allfiles-vversion.zip</w:t>
      </w:r>
      <w:r>
        <w:t xml:space="preserve"> and </w:t>
      </w:r>
      <w:r w:rsidRPr="0088466F">
        <w:rPr>
          <w:b/>
        </w:rPr>
        <w:t>**lab_instructions-v__version__.zip**</w:t>
      </w:r>
      <w:r w:rsidR="00E634C2" w:rsidRPr="0088466F">
        <w:t>.</w:t>
      </w:r>
    </w:p>
    <w:p w14:paraId="6469AC86" w14:textId="254F060F" w:rsidR="0036666B" w:rsidRDefault="00FF5D05">
      <w:pPr>
        <w:pStyle w:val="Compact"/>
        <w:pPrChange w:id="719" w:author="Dallas Calvert" w:date="2016-06-22T14:01:00Z">
          <w:pPr>
            <w:pStyle w:val="ListNumber3"/>
          </w:pPr>
        </w:pPrChange>
      </w:pPr>
      <w:r>
        <w:lastRenderedPageBreak/>
        <w:t xml:space="preserve">Move these </w:t>
      </w:r>
      <w:r w:rsidR="00AC2A95">
        <w:t>files to a new location</w:t>
      </w:r>
      <w:r w:rsidR="00E634C2">
        <w:t xml:space="preserve">, so that you can </w:t>
      </w:r>
      <w:r w:rsidR="00AC2A95">
        <w:t xml:space="preserve">avoid attempting to add them to the repo </w:t>
      </w:r>
      <w:r w:rsidR="00E634C2">
        <w:t xml:space="preserve">inadvertently </w:t>
      </w:r>
      <w:r w:rsidR="00AC2A95">
        <w:t>as part of a Pull request.</w:t>
      </w:r>
    </w:p>
    <w:p w14:paraId="450C8C16" w14:textId="397C96D3" w:rsidR="0036666B" w:rsidRDefault="00E634C2">
      <w:pPr>
        <w:pStyle w:val="BlockQuote"/>
      </w:pPr>
      <w:ins w:id="720" w:author="Dallas Calvert" w:date="2016-06-22T10:54:00Z">
        <w:r w:rsidRPr="00E634C2">
          <w:rPr>
            <w:b/>
            <w:rPrChange w:id="721" w:author="Dallas Calvert" w:date="2016-06-22T10:55:00Z">
              <w:rPr/>
            </w:rPrChange>
          </w:rPr>
          <w:t>N</w:t>
        </w:r>
      </w:ins>
      <w:ins w:id="722" w:author="Dallas Calvert" w:date="2016-06-22T10:55:00Z">
        <w:r w:rsidRPr="00E634C2">
          <w:rPr>
            <w:b/>
            <w:rPrChange w:id="723" w:author="Dallas Calvert" w:date="2016-06-22T10:55:00Z">
              <w:rPr/>
            </w:rPrChange>
          </w:rPr>
          <w:t>ote</w:t>
        </w:r>
      </w:ins>
      <w:ins w:id="724" w:author="Dallas Calvert" w:date="2016-06-22T10:54:00Z">
        <w:r w:rsidRPr="00E634C2">
          <w:rPr>
            <w:b/>
            <w:rPrChange w:id="725" w:author="Dallas Calvert" w:date="2016-06-22T10:55:00Z">
              <w:rPr/>
            </w:rPrChange>
          </w:rPr>
          <w:t>:</w:t>
        </w:r>
        <w:r>
          <w:t xml:space="preserve"> </w:t>
        </w:r>
      </w:ins>
      <w:r w:rsidR="00AC2A95">
        <w:t xml:space="preserve">To avoid </w:t>
      </w:r>
      <w:ins w:id="726" w:author="Dallas Calvert" w:date="2016-06-22T10:55:00Z">
        <w:r>
          <w:t xml:space="preserve">receiving </w:t>
        </w:r>
      </w:ins>
      <w:r w:rsidR="00AC2A95">
        <w:t xml:space="preserve">the </w:t>
      </w:r>
      <w:r w:rsidR="00AC2A95" w:rsidRPr="00E634C2">
        <w:rPr>
          <w:b/>
          <w:rPrChange w:id="727" w:author="Dallas Calvert" w:date="2016-06-22T10:55:00Z">
            <w:rPr/>
          </w:rPrChange>
        </w:rPr>
        <w:t xml:space="preserve">Execution Policy </w:t>
      </w:r>
      <w:r w:rsidR="00462D20" w:rsidRPr="00E634C2">
        <w:rPr>
          <w:b/>
          <w:rPrChange w:id="728" w:author="Dallas Calvert" w:date="2016-06-22T10:55:00Z">
            <w:rPr/>
          </w:rPrChange>
        </w:rPr>
        <w:t>Change</w:t>
      </w:r>
      <w:r w:rsidR="00AC2A95">
        <w:t xml:space="preserve"> prompt, you can change the </w:t>
      </w:r>
      <w:r w:rsidR="00C7294F" w:rsidRPr="00E634C2">
        <w:rPr>
          <w:b/>
          <w:rPrChange w:id="729" w:author="Dallas Calvert" w:date="2016-06-22T10:55:00Z">
            <w:rPr/>
          </w:rPrChange>
        </w:rPr>
        <w:fldChar w:fldCharType="begin"/>
      </w:r>
      <w:r w:rsidR="00C7294F" w:rsidRPr="00E634C2">
        <w:rPr>
          <w:b/>
          <w:rPrChange w:id="730" w:author="Dallas Calvert" w:date="2016-06-22T10:55:00Z">
            <w:rPr/>
          </w:rPrChange>
        </w:rPr>
        <w:instrText xml:space="preserve"> HYPERLINK "https://technet.microsoft.com/en-us/library/ee176961.aspx" \h </w:instrText>
      </w:r>
      <w:r w:rsidR="00C7294F" w:rsidRPr="00E634C2">
        <w:rPr>
          <w:b/>
          <w:rPrChange w:id="731" w:author="Dallas Calvert" w:date="2016-06-22T10:55:00Z">
            <w:rPr/>
          </w:rPrChange>
        </w:rPr>
        <w:fldChar w:fldCharType="separate"/>
      </w:r>
      <w:r w:rsidR="00AC2A95" w:rsidRPr="00E634C2">
        <w:rPr>
          <w:b/>
          <w:rPrChange w:id="732" w:author="Dallas Calvert" w:date="2016-06-22T10:55:00Z">
            <w:rPr/>
          </w:rPrChange>
        </w:rPr>
        <w:t>Set-</w:t>
      </w:r>
      <w:proofErr w:type="spellStart"/>
      <w:r w:rsidR="00AC2A95" w:rsidRPr="00E634C2">
        <w:rPr>
          <w:b/>
          <w:rPrChange w:id="733" w:author="Dallas Calvert" w:date="2016-06-22T10:55:00Z">
            <w:rPr/>
          </w:rPrChange>
        </w:rPr>
        <w:t>ExecutionPolicy</w:t>
      </w:r>
      <w:proofErr w:type="spellEnd"/>
      <w:r w:rsidR="00C7294F" w:rsidRPr="00E634C2">
        <w:rPr>
          <w:b/>
          <w:rPrChange w:id="734" w:author="Dallas Calvert" w:date="2016-06-22T10:55:00Z">
            <w:rPr/>
          </w:rPrChange>
        </w:rPr>
        <w:fldChar w:fldCharType="end"/>
      </w:r>
      <w:r w:rsidR="00AC2A95">
        <w:t xml:space="preserve"> setting in Windows PowerShell to execute scripts without restriction. After changing the </w:t>
      </w:r>
      <w:proofErr w:type="spellStart"/>
      <w:r w:rsidR="00AC2A95" w:rsidRPr="00E634C2">
        <w:rPr>
          <w:b/>
          <w:rPrChange w:id="735" w:author="Dallas Calvert" w:date="2016-06-22T10:55:00Z">
            <w:rPr/>
          </w:rPrChange>
        </w:rPr>
        <w:t>ExecutionPolicy</w:t>
      </w:r>
      <w:proofErr w:type="spellEnd"/>
      <w:r w:rsidR="00AC2A95">
        <w:t xml:space="preserve"> property, </w:t>
      </w:r>
      <w:ins w:id="736" w:author="Francis Langlois" w:date="2016-06-22T20:00:00Z">
        <w:r w:rsidR="007E0631">
          <w:t xml:space="preserve">be aware now </w:t>
        </w:r>
      </w:ins>
      <w:r w:rsidR="00AC2A95">
        <w:t xml:space="preserve">scripts that you run have the power </w:t>
      </w:r>
      <w:commentRangeStart w:id="737"/>
      <w:commentRangeStart w:id="738"/>
      <w:commentRangeStart w:id="739"/>
      <w:r w:rsidR="00AC2A95">
        <w:t xml:space="preserve">to make disruptive things </w:t>
      </w:r>
      <w:commentRangeEnd w:id="737"/>
      <w:r w:rsidR="00D67BE8">
        <w:rPr>
          <w:rStyle w:val="CommentReference"/>
        </w:rPr>
        <w:commentReference w:id="737"/>
      </w:r>
      <w:commentRangeEnd w:id="738"/>
      <w:r w:rsidR="001355DE">
        <w:rPr>
          <w:rStyle w:val="CommentReference"/>
        </w:rPr>
        <w:commentReference w:id="738"/>
      </w:r>
      <w:commentRangeEnd w:id="739"/>
      <w:r w:rsidR="007E0631">
        <w:rPr>
          <w:rStyle w:val="CommentReference"/>
        </w:rPr>
        <w:commentReference w:id="739"/>
      </w:r>
      <w:ins w:id="740" w:author="Jason Hershey" w:date="2016-06-22T11:54:00Z">
        <w:r w:rsidR="001355DE">
          <w:t xml:space="preserve">happen </w:t>
        </w:r>
      </w:ins>
      <w:r w:rsidR="00AC2A95">
        <w:t>to your computer.</w:t>
      </w:r>
    </w:p>
    <w:p w14:paraId="0D67080E" w14:textId="3F18EBE0" w:rsidR="0036666B" w:rsidRDefault="00AC2A95">
      <w:pPr>
        <w:pStyle w:val="Heading4"/>
      </w:pPr>
      <w:bookmarkStart w:id="741" w:name="to-print-the-lab-files"/>
      <w:bookmarkEnd w:id="741"/>
      <w:r>
        <w:t>To print the lab files</w:t>
      </w:r>
      <w:ins w:id="742" w:author="Dallas Calvert" w:date="2016-06-22T14:02:00Z">
        <w:r w:rsidR="0088466F">
          <w:t>:</w:t>
        </w:r>
      </w:ins>
    </w:p>
    <w:p w14:paraId="44ACAF51" w14:textId="2CBEB06C" w:rsidR="0036666B" w:rsidRDefault="00AC2A95" w:rsidP="00C86185">
      <w:pPr>
        <w:pStyle w:val="Compact"/>
        <w:numPr>
          <w:ilvl w:val="0"/>
          <w:numId w:val="16"/>
        </w:numPr>
      </w:pPr>
      <w:r>
        <w:t>Open the lab files in Microsoft Word</w:t>
      </w:r>
      <w:ins w:id="743" w:author="Dallas Calvert" w:date="2016-06-22T10:56:00Z">
        <w:r w:rsidR="00D67BE8">
          <w:t>, and then print them by using the Word print functionality</w:t>
        </w:r>
      </w:ins>
      <w:del w:id="744" w:author="Dallas Calvert" w:date="2016-06-22T10:56:00Z">
        <w:r w:rsidDel="00D67BE8">
          <w:delText xml:space="preserve"> to print them</w:delText>
        </w:r>
      </w:del>
      <w:r>
        <w:t>.</w:t>
      </w:r>
    </w:p>
    <w:p w14:paraId="2FCE930A" w14:textId="77777777" w:rsidR="0036666B" w:rsidRDefault="00AC2A95" w:rsidP="0024405E">
      <w:pPr>
        <w:pStyle w:val="Heading2"/>
        <w:ind w:left="0"/>
      </w:pPr>
      <w:bookmarkStart w:id="745" w:name="receiving-update-notifications-suggestin"/>
      <w:bookmarkEnd w:id="745"/>
      <w:r>
        <w:t>Receiving update notifications, suggesting changes, and collaborating on projects</w:t>
      </w:r>
    </w:p>
    <w:p w14:paraId="22EBAD98" w14:textId="3FEB2C87" w:rsidR="0036666B" w:rsidRDefault="00AC2A95" w:rsidP="0024405E">
      <w:pPr>
        <w:ind w:left="0"/>
      </w:pPr>
      <w:r>
        <w:t xml:space="preserve">You can </w:t>
      </w:r>
      <w:ins w:id="746" w:author="Dallas Calvert" w:date="2016-06-22T10:56:00Z">
        <w:r w:rsidR="00D67BE8">
          <w:t xml:space="preserve">configure your </w:t>
        </w:r>
      </w:ins>
      <w:ins w:id="747" w:author="Dallas Calvert" w:date="2016-06-22T10:57:00Z">
        <w:r w:rsidR="00D67BE8">
          <w:t xml:space="preserve">GitHub experience </w:t>
        </w:r>
      </w:ins>
      <w:ins w:id="748" w:author="Dallas Calvert" w:date="2016-06-22T10:56:00Z">
        <w:r w:rsidR="00D67BE8">
          <w:t xml:space="preserve">so that you </w:t>
        </w:r>
      </w:ins>
      <w:r>
        <w:t xml:space="preserve">receive notifications </w:t>
      </w:r>
      <w:del w:id="749" w:author="Dallas Calvert" w:date="2016-06-22T10:56:00Z">
        <w:r w:rsidDel="00D67BE8">
          <w:delText xml:space="preserve">whenever there are </w:delText>
        </w:r>
      </w:del>
      <w:ins w:id="750" w:author="Dallas Calvert" w:date="2016-06-22T10:56:00Z">
        <w:r w:rsidR="00D67BE8">
          <w:t xml:space="preserve">when </w:t>
        </w:r>
      </w:ins>
      <w:r>
        <w:t xml:space="preserve">updates </w:t>
      </w:r>
      <w:ins w:id="751" w:author="Dallas Calvert" w:date="2016-06-22T10:56:00Z">
        <w:r w:rsidR="00D67BE8">
          <w:t xml:space="preserve">occur </w:t>
        </w:r>
      </w:ins>
      <w:r>
        <w:t xml:space="preserve">to a </w:t>
      </w:r>
      <w:r w:rsidR="0024405E">
        <w:t>GitHub</w:t>
      </w:r>
      <w:r>
        <w:t xml:space="preserve"> repo. </w:t>
      </w:r>
      <w:ins w:id="752" w:author="Dallas Calvert" w:date="2016-06-22T10:56:00Z">
        <w:r w:rsidR="00D67BE8">
          <w:t xml:space="preserve">There are several ways in which you can </w:t>
        </w:r>
      </w:ins>
      <w:del w:id="753" w:author="Dallas Calvert" w:date="2016-06-22T10:57:00Z">
        <w:r w:rsidDel="00D67BE8">
          <w:delText>You have several ways to sign-</w:delText>
        </w:r>
      </w:del>
      <w:ins w:id="754" w:author="Dallas Calvert" w:date="2016-06-22T10:57:00Z">
        <w:r w:rsidR="00D67BE8">
          <w:t xml:space="preserve">sign up </w:t>
        </w:r>
      </w:ins>
      <w:del w:id="755" w:author="Dallas Calvert" w:date="2016-06-22T10:57:00Z">
        <w:r w:rsidDel="00D67BE8">
          <w:delText xml:space="preserve">up </w:delText>
        </w:r>
      </w:del>
      <w:r>
        <w:t>for notifications</w:t>
      </w:r>
      <w:ins w:id="756" w:author="Dallas Calvert" w:date="2016-06-22T10:57:00Z">
        <w:r w:rsidR="00D67BE8">
          <w:t xml:space="preserve">, and many of them relate </w:t>
        </w:r>
      </w:ins>
      <w:del w:id="757" w:author="Dallas Calvert" w:date="2016-06-22T10:57:00Z">
        <w:r w:rsidDel="00D67BE8">
          <w:delText>. It should not be a</w:delText>
        </w:r>
        <w:r w:rsidR="00106F83" w:rsidDel="00D67BE8">
          <w:delText xml:space="preserve"> surprise </w:delText>
        </w:r>
        <w:r w:rsidDel="00D67BE8">
          <w:delText xml:space="preserve">that many of the ways you can receive notifications are also related </w:delText>
        </w:r>
      </w:del>
      <w:r>
        <w:t xml:space="preserve">to </w:t>
      </w:r>
      <w:ins w:id="758" w:author="Dallas Calvert" w:date="2016-06-22T10:57:00Z">
        <w:r w:rsidR="00D67BE8">
          <w:t xml:space="preserve">the </w:t>
        </w:r>
      </w:ins>
      <w:r>
        <w:t xml:space="preserve">many </w:t>
      </w:r>
      <w:del w:id="759" w:author="Dallas Calvert" w:date="2016-06-22T10:57:00Z">
        <w:r w:rsidDel="00D67BE8">
          <w:delText xml:space="preserve">of the </w:delText>
        </w:r>
      </w:del>
      <w:r>
        <w:t xml:space="preserve">ways </w:t>
      </w:r>
      <w:ins w:id="760" w:author="Dallas Calvert" w:date="2016-06-22T10:57:00Z">
        <w:r w:rsidR="00D67BE8">
          <w:t xml:space="preserve">that </w:t>
        </w:r>
      </w:ins>
      <w:r>
        <w:t xml:space="preserve">you can collaborate on a project. To </w:t>
      </w:r>
      <w:r w:rsidR="00106F83">
        <w:t>r</w:t>
      </w:r>
      <w:r w:rsidR="00C276C0">
        <w:t>eceive</w:t>
      </w:r>
      <w:r>
        <w:t xml:space="preserve"> notifications, you can:</w:t>
      </w:r>
    </w:p>
    <w:p w14:paraId="466F5438" w14:textId="4A589FAE" w:rsidR="0036666B" w:rsidRDefault="00AC2A95">
      <w:pPr>
        <w:pStyle w:val="MOCListBullet1"/>
        <w:pPrChange w:id="761" w:author="Dallas Calvert" w:date="2016-06-22T10:57:00Z">
          <w:pPr>
            <w:numPr>
              <w:numId w:val="17"/>
            </w:numPr>
            <w:tabs>
              <w:tab w:val="num" w:pos="-240"/>
              <w:tab w:val="num" w:pos="480"/>
            </w:tabs>
            <w:ind w:left="240" w:hanging="480"/>
          </w:pPr>
        </w:pPrChange>
      </w:pPr>
      <w:r w:rsidRPr="00D67BE8">
        <w:rPr>
          <w:i/>
          <w:rPrChange w:id="762" w:author="Dallas Calvert" w:date="2016-06-22T10:58:00Z">
            <w:rPr>
              <w:b/>
            </w:rPr>
          </w:rPrChange>
        </w:rPr>
        <w:t>Watch repositories</w:t>
      </w:r>
      <w:ins w:id="763" w:author="Dallas Calvert" w:date="2016-06-22T10:57:00Z">
        <w:r w:rsidR="00D67BE8">
          <w:t xml:space="preserve">: </w:t>
        </w:r>
      </w:ins>
      <w:del w:id="764" w:author="Dallas Calvert" w:date="2016-06-22T10:58:00Z">
        <w:r w:rsidDel="00D67BE8">
          <w:delText xml:space="preserve"> - </w:delText>
        </w:r>
      </w:del>
      <w:ins w:id="765" w:author="Dallas Calvert" w:date="2016-06-22T11:04:00Z">
        <w:r w:rsidR="00D67BE8">
          <w:t xml:space="preserve">When you watch </w:t>
        </w:r>
      </w:ins>
      <w:del w:id="766" w:author="Dallas Calvert" w:date="2016-06-22T11:04:00Z">
        <w:r w:rsidDel="00D67BE8">
          <w:delText xml:space="preserve">Watching </w:delText>
        </w:r>
      </w:del>
      <w:r>
        <w:t>a repository</w:t>
      </w:r>
      <w:ins w:id="767" w:author="Dallas Calvert" w:date="2016-06-22T11:04:00Z">
        <w:r w:rsidR="00D67BE8">
          <w:t>, GitHub</w:t>
        </w:r>
      </w:ins>
      <w:r>
        <w:t xml:space="preserve"> subscribe</w:t>
      </w:r>
      <w:r w:rsidR="006852C6">
        <w:t>s</w:t>
      </w:r>
      <w:r>
        <w:t xml:space="preserve"> you </w:t>
      </w:r>
      <w:ins w:id="768" w:author="Dallas Calvert" w:date="2016-06-22T11:04:00Z">
        <w:r w:rsidR="00D67BE8">
          <w:t xml:space="preserve">automatically </w:t>
        </w:r>
      </w:ins>
      <w:r>
        <w:t xml:space="preserve">to notifications for any new </w:t>
      </w:r>
      <w:r w:rsidRPr="00D67BE8">
        <w:rPr>
          <w:rPrChange w:id="769" w:author="Dallas Calvert" w:date="2016-06-22T11:01:00Z">
            <w:rPr>
              <w:b/>
            </w:rPr>
          </w:rPrChange>
        </w:rPr>
        <w:t>pull requests</w:t>
      </w:r>
      <w:r>
        <w:t xml:space="preserve"> or </w:t>
      </w:r>
      <w:r w:rsidRPr="00D67BE8">
        <w:rPr>
          <w:rPrChange w:id="770" w:author="Dallas Calvert" w:date="2016-06-22T11:01:00Z">
            <w:rPr>
              <w:b/>
            </w:rPr>
          </w:rPrChange>
        </w:rPr>
        <w:t>issues</w:t>
      </w:r>
      <w:r>
        <w:t xml:space="preserve"> that are created for </w:t>
      </w:r>
      <w:del w:id="771" w:author="Dallas Calvert" w:date="2016-06-22T10:58:00Z">
        <w:r w:rsidDel="00D67BE8">
          <w:delText xml:space="preserve">the </w:delText>
        </w:r>
      </w:del>
      <w:ins w:id="772" w:author="Dallas Calvert" w:date="2016-06-22T10:58:00Z">
        <w:r w:rsidR="00D67BE8">
          <w:t xml:space="preserve">that specific </w:t>
        </w:r>
      </w:ins>
      <w:r>
        <w:t xml:space="preserve">repository. You automatically watch any repository </w:t>
      </w:r>
      <w:ins w:id="773" w:author="Dallas Calvert" w:date="2016-06-22T10:58:00Z">
        <w:r w:rsidR="00D67BE8">
          <w:t xml:space="preserve">that </w:t>
        </w:r>
      </w:ins>
      <w:r>
        <w:t xml:space="preserve">you create or </w:t>
      </w:r>
      <w:ins w:id="774" w:author="Dallas Calvert" w:date="2016-06-22T10:58:00Z">
        <w:r w:rsidR="00D67BE8">
          <w:t xml:space="preserve">for which </w:t>
        </w:r>
      </w:ins>
      <w:del w:id="775" w:author="Dallas Calvert" w:date="2016-06-22T10:58:00Z">
        <w:r w:rsidDel="00D67BE8">
          <w:delText xml:space="preserve">where </w:delText>
        </w:r>
      </w:del>
      <w:r>
        <w:t>you are a collaborator.</w:t>
      </w:r>
    </w:p>
    <w:p w14:paraId="37FEC46E" w14:textId="5D0EF805" w:rsidR="0036666B" w:rsidRDefault="00AC2A95">
      <w:pPr>
        <w:pStyle w:val="MOCListBullet1"/>
        <w:pPrChange w:id="776" w:author="Dallas Calvert" w:date="2016-06-22T10:57:00Z">
          <w:pPr>
            <w:numPr>
              <w:numId w:val="17"/>
            </w:numPr>
            <w:tabs>
              <w:tab w:val="num" w:pos="-240"/>
              <w:tab w:val="num" w:pos="480"/>
            </w:tabs>
            <w:ind w:left="240" w:hanging="480"/>
          </w:pPr>
        </w:pPrChange>
      </w:pPr>
      <w:r w:rsidRPr="00D67BE8">
        <w:rPr>
          <w:i/>
          <w:rPrChange w:id="777" w:author="Dallas Calvert" w:date="2016-06-22T10:58:00Z">
            <w:rPr>
              <w:b/>
            </w:rPr>
          </w:rPrChange>
        </w:rPr>
        <w:t>Pull request</w:t>
      </w:r>
      <w:ins w:id="778" w:author="Dallas Calvert" w:date="2016-06-22T10:58:00Z">
        <w:r w:rsidR="00D67BE8">
          <w:t xml:space="preserve">: </w:t>
        </w:r>
      </w:ins>
      <w:del w:id="779" w:author="Dallas Calvert" w:date="2016-06-22T10:58:00Z">
        <w:r w:rsidDel="00D67BE8">
          <w:delText xml:space="preserve"> - </w:delText>
        </w:r>
      </w:del>
      <w:r>
        <w:t xml:space="preserve">When you create a pull request, </w:t>
      </w:r>
      <w:ins w:id="780" w:author="Dallas Calvert" w:date="2016-06-22T11:03:00Z">
        <w:r w:rsidR="00D67BE8">
          <w:t xml:space="preserve">and propose </w:t>
        </w:r>
      </w:ins>
      <w:del w:id="781" w:author="Dallas Calvert" w:date="2016-06-22T11:03:00Z">
        <w:r w:rsidDel="00D67BE8">
          <w:delText xml:space="preserve">proposing </w:delText>
        </w:r>
      </w:del>
      <w:ins w:id="782" w:author="Dallas Calvert" w:date="2016-06-22T11:03:00Z">
        <w:r w:rsidR="00D67BE8">
          <w:t xml:space="preserve">that </w:t>
        </w:r>
      </w:ins>
      <w:r>
        <w:t xml:space="preserve">the owners of a repo accept a change </w:t>
      </w:r>
      <w:ins w:id="783" w:author="Dallas Calvert" w:date="2016-06-22T11:03:00Z">
        <w:r w:rsidR="00D67BE8">
          <w:t xml:space="preserve">that </w:t>
        </w:r>
      </w:ins>
      <w:r>
        <w:t xml:space="preserve">you </w:t>
      </w:r>
      <w:del w:id="784" w:author="Dallas Calvert" w:date="2016-06-22T11:03:00Z">
        <w:r w:rsidDel="00D67BE8">
          <w:delText>have made</w:delText>
        </w:r>
      </w:del>
      <w:ins w:id="785" w:author="Dallas Calvert" w:date="2016-06-22T11:03:00Z">
        <w:r w:rsidR="00D67BE8">
          <w:t>make</w:t>
        </w:r>
      </w:ins>
      <w:r>
        <w:t xml:space="preserve">, you automatically subscribe to receive notifications for the related discussion about the </w:t>
      </w:r>
      <w:del w:id="786" w:author="Dallas Calvert" w:date="2016-06-22T11:01:00Z">
        <w:r w:rsidDel="00D67BE8">
          <w:delText xml:space="preserve">Pull </w:delText>
        </w:r>
      </w:del>
      <w:ins w:id="787" w:author="Dallas Calvert" w:date="2016-06-22T11:01:00Z">
        <w:r w:rsidR="00D67BE8">
          <w:t xml:space="preserve">pull </w:t>
        </w:r>
      </w:ins>
      <w:r>
        <w:t xml:space="preserve">request. In order to create a Pull request you must first create a </w:t>
      </w:r>
      <w:ins w:id="788" w:author="Dallas Calvert" w:date="2016-06-22T11:01:00Z">
        <w:r w:rsidR="00D67BE8">
          <w:t>b</w:t>
        </w:r>
      </w:ins>
      <w:del w:id="789" w:author="Dallas Calvert" w:date="2016-06-22T11:01:00Z">
        <w:r w:rsidRPr="00D67BE8" w:rsidDel="00D67BE8">
          <w:rPr>
            <w:rPrChange w:id="790" w:author="Dallas Calvert" w:date="2016-06-22T11:00:00Z">
              <w:rPr>
                <w:b/>
              </w:rPr>
            </w:rPrChange>
          </w:rPr>
          <w:delText>B</w:delText>
        </w:r>
      </w:del>
      <w:r w:rsidRPr="00D67BE8">
        <w:rPr>
          <w:rPrChange w:id="791" w:author="Dallas Calvert" w:date="2016-06-22T11:00:00Z">
            <w:rPr>
              <w:b/>
            </w:rPr>
          </w:rPrChange>
        </w:rPr>
        <w:t>ranch</w:t>
      </w:r>
      <w:r>
        <w:t>.</w:t>
      </w:r>
    </w:p>
    <w:p w14:paraId="43C292DE" w14:textId="6B4D6B19" w:rsidR="0036666B" w:rsidRDefault="00AC2A95">
      <w:pPr>
        <w:pStyle w:val="MOCListBullet1"/>
        <w:pPrChange w:id="792" w:author="Dallas Calvert" w:date="2016-06-22T10:57:00Z">
          <w:pPr>
            <w:numPr>
              <w:numId w:val="17"/>
            </w:numPr>
            <w:tabs>
              <w:tab w:val="num" w:pos="-240"/>
              <w:tab w:val="num" w:pos="480"/>
            </w:tabs>
            <w:ind w:left="240" w:hanging="480"/>
          </w:pPr>
        </w:pPrChange>
      </w:pPr>
      <w:r w:rsidRPr="00D67BE8">
        <w:rPr>
          <w:i/>
          <w:rPrChange w:id="793" w:author="Dallas Calvert" w:date="2016-06-22T11:01:00Z">
            <w:rPr>
              <w:b/>
            </w:rPr>
          </w:rPrChange>
        </w:rPr>
        <w:t>Comments</w:t>
      </w:r>
      <w:ins w:id="794" w:author="Dallas Calvert" w:date="2016-06-22T11:01:00Z">
        <w:r w:rsidR="00D67BE8" w:rsidRPr="00D67BE8">
          <w:rPr>
            <w:i/>
            <w:rPrChange w:id="795" w:author="Dallas Calvert" w:date="2016-06-22T11:01:00Z">
              <w:rPr/>
            </w:rPrChange>
          </w:rPr>
          <w:t>:</w:t>
        </w:r>
      </w:ins>
      <w:r w:rsidRPr="00D67BE8">
        <w:t xml:space="preserve"> </w:t>
      </w:r>
      <w:del w:id="796" w:author="Dallas Calvert" w:date="2016-06-22T11:01:00Z">
        <w:r w:rsidDel="00D67BE8">
          <w:delText xml:space="preserve">- </w:delText>
        </w:r>
      </w:del>
      <w:r>
        <w:t xml:space="preserve">When you make comments </w:t>
      </w:r>
      <w:del w:id="797" w:author="Dallas Calvert" w:date="2016-06-22T11:01:00Z">
        <w:r w:rsidDel="00D67BE8">
          <w:delText xml:space="preserve">on </w:delText>
        </w:r>
      </w:del>
      <w:ins w:id="798" w:author="Dallas Calvert" w:date="2016-06-22T11:01:00Z">
        <w:r w:rsidR="00D67BE8">
          <w:t xml:space="preserve">about </w:t>
        </w:r>
      </w:ins>
      <w:ins w:id="799" w:author="Dallas Calvert" w:date="2016-06-22T11:02:00Z">
        <w:r w:rsidR="00D67BE8">
          <w:t xml:space="preserve">another person’s </w:t>
        </w:r>
      </w:ins>
      <w:del w:id="800" w:author="Dallas Calvert" w:date="2016-06-22T11:02:00Z">
        <w:r w:rsidDel="00D67BE8">
          <w:delText xml:space="preserve">someone else's Pull </w:delText>
        </w:r>
      </w:del>
      <w:ins w:id="801" w:author="Dallas Calvert" w:date="2016-06-22T11:02:00Z">
        <w:r w:rsidR="00D67BE8">
          <w:t xml:space="preserve">pull </w:t>
        </w:r>
      </w:ins>
      <w:r>
        <w:t xml:space="preserve">request, </w:t>
      </w:r>
      <w:ins w:id="802" w:author="Dallas Calvert" w:date="2016-06-22T11:02:00Z">
        <w:r w:rsidR="00D67BE8">
          <w:t xml:space="preserve">GitHub subscribes you </w:t>
        </w:r>
      </w:ins>
      <w:del w:id="803" w:author="Dallas Calvert" w:date="2016-06-22T11:02:00Z">
        <w:r w:rsidDel="00D67BE8">
          <w:delText xml:space="preserve">you </w:delText>
        </w:r>
      </w:del>
      <w:r>
        <w:t xml:space="preserve">automatically </w:t>
      </w:r>
      <w:del w:id="804" w:author="Dallas Calvert" w:date="2016-06-22T11:02:00Z">
        <w:r w:rsidDel="00D67BE8">
          <w:delText xml:space="preserve">subscribe </w:delText>
        </w:r>
      </w:del>
      <w:r>
        <w:t xml:space="preserve">to the forum </w:t>
      </w:r>
      <w:del w:id="805" w:author="Dallas Calvert" w:date="2016-06-22T11:02:00Z">
        <w:r w:rsidDel="00D67BE8">
          <w:delText xml:space="preserve">related </w:delText>
        </w:r>
      </w:del>
      <w:ins w:id="806" w:author="Dallas Calvert" w:date="2016-06-22T11:02:00Z">
        <w:r w:rsidR="00D67BE8">
          <w:t xml:space="preserve">that pertains to that comment, or you can </w:t>
        </w:r>
      </w:ins>
      <w:del w:id="807" w:author="Dallas Calvert" w:date="2016-06-22T11:02:00Z">
        <w:r w:rsidDel="00D67BE8">
          <w:delText xml:space="preserve">to the comment, or you can </w:delText>
        </w:r>
      </w:del>
      <w:r>
        <w:t>subscribe to the forum</w:t>
      </w:r>
      <w:ins w:id="808" w:author="Dallas Calvert" w:date="2016-06-22T11:02:00Z">
        <w:r w:rsidR="00D67BE8">
          <w:t xml:space="preserve"> </w:t>
        </w:r>
        <w:commentRangeStart w:id="809"/>
        <w:commentRangeStart w:id="810"/>
        <w:r w:rsidR="00D67BE8">
          <w:t>manually</w:t>
        </w:r>
      </w:ins>
      <w:commentRangeEnd w:id="809"/>
      <w:ins w:id="811" w:author="Dallas Calvert" w:date="2016-06-22T11:03:00Z">
        <w:r w:rsidR="00D67BE8">
          <w:rPr>
            <w:rStyle w:val="CommentReference"/>
            <w:rFonts w:eastAsia="Times New Roman" w:cs="Times New Roman"/>
          </w:rPr>
          <w:commentReference w:id="809"/>
        </w:r>
      </w:ins>
      <w:commentRangeEnd w:id="810"/>
      <w:r w:rsidR="001355DE">
        <w:rPr>
          <w:rStyle w:val="CommentReference"/>
          <w:rFonts w:eastAsia="Times New Roman" w:cs="Times New Roman"/>
        </w:rPr>
        <w:commentReference w:id="810"/>
      </w:r>
      <w:r w:rsidR="00462D20">
        <w:t>.</w:t>
      </w:r>
    </w:p>
    <w:p w14:paraId="1A891F80" w14:textId="663BDC1A" w:rsidR="0036666B" w:rsidRDefault="00AC2A95">
      <w:pPr>
        <w:pStyle w:val="MOCListBullet1"/>
        <w:pPrChange w:id="812" w:author="Dallas Calvert" w:date="2016-06-22T10:57:00Z">
          <w:pPr>
            <w:numPr>
              <w:numId w:val="17"/>
            </w:numPr>
            <w:tabs>
              <w:tab w:val="num" w:pos="-240"/>
              <w:tab w:val="num" w:pos="480"/>
            </w:tabs>
            <w:ind w:left="240" w:hanging="480"/>
          </w:pPr>
        </w:pPrChange>
      </w:pPr>
      <w:r w:rsidRPr="00D67BE8">
        <w:rPr>
          <w:i/>
          <w:rPrChange w:id="813" w:author="Dallas Calvert" w:date="2016-06-22T11:03:00Z">
            <w:rPr>
              <w:b/>
            </w:rPr>
          </w:rPrChange>
        </w:rPr>
        <w:t>Issues</w:t>
      </w:r>
      <w:ins w:id="814" w:author="Dallas Calvert" w:date="2016-06-22T11:03:00Z">
        <w:r w:rsidR="00D67BE8">
          <w:t xml:space="preserve">: </w:t>
        </w:r>
      </w:ins>
      <w:r>
        <w:t xml:space="preserve"> </w:t>
      </w:r>
      <w:del w:id="815" w:author="Dallas Calvert" w:date="2016-06-22T11:03:00Z">
        <w:r w:rsidDel="00D67BE8">
          <w:delText xml:space="preserve">- </w:delText>
        </w:r>
      </w:del>
      <w:r>
        <w:t xml:space="preserve">An issue is a suggestion, question, or request that pertains to </w:t>
      </w:r>
      <w:del w:id="816" w:author="Dallas Calvert" w:date="2016-06-22T11:04:00Z">
        <w:r w:rsidDel="00D67BE8">
          <w:delText xml:space="preserve">the </w:delText>
        </w:r>
      </w:del>
      <w:ins w:id="817" w:author="Dallas Calvert" w:date="2016-06-22T11:04:00Z">
        <w:r w:rsidR="00D67BE8">
          <w:t xml:space="preserve">a </w:t>
        </w:r>
      </w:ins>
      <w:r>
        <w:t>repository. Each issue has its own discussion</w:t>
      </w:r>
      <w:del w:id="818" w:author="Dallas Calvert" w:date="2016-06-22T11:04:00Z">
        <w:r w:rsidDel="00D67BE8">
          <w:delText xml:space="preserve">. </w:delText>
        </w:r>
      </w:del>
      <w:ins w:id="819" w:author="Dallas Calvert" w:date="2016-06-22T11:04:00Z">
        <w:r w:rsidR="00D67BE8">
          <w:t xml:space="preserve">, and you can  </w:t>
        </w:r>
      </w:ins>
      <w:del w:id="820" w:author="Dallas Calvert" w:date="2016-06-22T11:04:00Z">
        <w:r w:rsidDel="00D67BE8">
          <w:delText xml:space="preserve">You can </w:delText>
        </w:r>
      </w:del>
      <w:r>
        <w:t>subscribe to issues</w:t>
      </w:r>
      <w:ins w:id="821" w:author="Dallas Calvert" w:date="2016-06-22T11:04:00Z">
        <w:r w:rsidR="00D67BE8">
          <w:t xml:space="preserve">, or GitHub subscribes you automatically to </w:t>
        </w:r>
      </w:ins>
      <w:del w:id="822" w:author="Dallas Calvert" w:date="2016-06-22T11:04:00Z">
        <w:r w:rsidDel="00D67BE8">
          <w:delText xml:space="preserve"> or you are automatically subscribed to Issues </w:delText>
        </w:r>
      </w:del>
      <w:ins w:id="823" w:author="Dallas Calvert" w:date="2016-06-22T11:04:00Z">
        <w:r w:rsidR="00D67BE8">
          <w:t xml:space="preserve">issues that </w:t>
        </w:r>
      </w:ins>
      <w:r>
        <w:t>you create.</w:t>
      </w:r>
    </w:p>
    <w:p w14:paraId="198A249B" w14:textId="03A987E1" w:rsidR="0036666B" w:rsidRDefault="00AC2A95">
      <w:pPr>
        <w:pStyle w:val="MOCListBullet1"/>
        <w:pPrChange w:id="824" w:author="Dallas Calvert" w:date="2016-06-22T11:05:00Z">
          <w:pPr>
            <w:numPr>
              <w:numId w:val="17"/>
            </w:numPr>
            <w:tabs>
              <w:tab w:val="num" w:pos="-240"/>
              <w:tab w:val="num" w:pos="480"/>
            </w:tabs>
            <w:ind w:left="240" w:hanging="480"/>
          </w:pPr>
        </w:pPrChange>
      </w:pPr>
      <w:r w:rsidRPr="00D67BE8">
        <w:rPr>
          <w:i/>
          <w:rPrChange w:id="825" w:author="Dallas Calvert" w:date="2016-06-22T11:05:00Z">
            <w:rPr>
              <w:b/>
            </w:rPr>
          </w:rPrChange>
        </w:rPr>
        <w:t>Mentions</w:t>
      </w:r>
      <w:ins w:id="826" w:author="Dallas Calvert" w:date="2016-06-22T11:05:00Z">
        <w:r w:rsidR="00D67BE8">
          <w:rPr>
            <w:i/>
          </w:rPr>
          <w:t>:</w:t>
        </w:r>
      </w:ins>
      <w:r>
        <w:t xml:space="preserve"> </w:t>
      </w:r>
      <w:del w:id="827" w:author="Dallas Calvert" w:date="2016-06-22T11:05:00Z">
        <w:r w:rsidDel="00D67BE8">
          <w:delText xml:space="preserve">- </w:delText>
        </w:r>
      </w:del>
      <w:r>
        <w:t xml:space="preserve">When another user mentions you in a conversation, using your </w:t>
      </w:r>
      <w:r w:rsidR="0024405E">
        <w:t>GitHub</w:t>
      </w:r>
      <w:r>
        <w:t xml:space="preserve"> user name (@__username__)</w:t>
      </w:r>
      <w:ins w:id="828" w:author="Dallas Calvert" w:date="2016-06-22T11:05:00Z">
        <w:r w:rsidR="00D67BE8">
          <w:t xml:space="preserve">, GitHub subscribes you </w:t>
        </w:r>
      </w:ins>
      <w:del w:id="829" w:author="Dallas Calvert" w:date="2016-06-22T11:05:00Z">
        <w:r w:rsidDel="00D67BE8">
          <w:delText xml:space="preserve"> you </w:delText>
        </w:r>
        <w:r w:rsidR="006852C6" w:rsidDel="00D67BE8">
          <w:delText>are</w:delText>
        </w:r>
        <w:r w:rsidDel="00D67BE8">
          <w:delText xml:space="preserve"> </w:delText>
        </w:r>
      </w:del>
      <w:r>
        <w:t xml:space="preserve">automatically </w:t>
      </w:r>
      <w:del w:id="830" w:author="Dallas Calvert" w:date="2016-06-22T11:05:00Z">
        <w:r w:rsidDel="00D67BE8">
          <w:delText xml:space="preserve">subscribed </w:delText>
        </w:r>
      </w:del>
      <w:r>
        <w:t>to the discussion.</w:t>
      </w:r>
    </w:p>
    <w:p w14:paraId="63AAFD23" w14:textId="11027222" w:rsidR="0036666B" w:rsidRDefault="00AC2A95" w:rsidP="0024405E">
      <w:pPr>
        <w:ind w:left="0"/>
      </w:pPr>
      <w:r>
        <w:t xml:space="preserve">You can modify how and when you </w:t>
      </w:r>
      <w:r w:rsidR="006852C6">
        <w:t>receive</w:t>
      </w:r>
      <w:r>
        <w:t xml:space="preserve"> notifications</w:t>
      </w:r>
      <w:ins w:id="831" w:author="Dallas Calvert" w:date="2016-06-22T11:05:00Z">
        <w:r w:rsidR="00D67BE8">
          <w:t xml:space="preserve">, and you also </w:t>
        </w:r>
      </w:ins>
      <w:del w:id="832" w:author="Dallas Calvert" w:date="2016-06-22T11:05:00Z">
        <w:r w:rsidDel="00D67BE8">
          <w:delText xml:space="preserve">. You can also </w:delText>
        </w:r>
      </w:del>
      <w:ins w:id="833" w:author="Dallas Calvert" w:date="2016-06-22T11:05:00Z">
        <w:r w:rsidR="00D67BE8">
          <w:t xml:space="preserve">can </w:t>
        </w:r>
      </w:ins>
      <w:r>
        <w:t xml:space="preserve">unsubscribe to any or all </w:t>
      </w:r>
      <w:commentRangeStart w:id="834"/>
      <w:commentRangeStart w:id="835"/>
      <w:r>
        <w:t>discussions</w:t>
      </w:r>
      <w:commentRangeEnd w:id="834"/>
      <w:r w:rsidR="00D67BE8">
        <w:rPr>
          <w:rStyle w:val="CommentReference"/>
        </w:rPr>
        <w:commentReference w:id="834"/>
      </w:r>
      <w:commentRangeEnd w:id="835"/>
      <w:r w:rsidR="001355DE">
        <w:rPr>
          <w:rStyle w:val="CommentReference"/>
        </w:rPr>
        <w:commentReference w:id="835"/>
      </w:r>
      <w:r>
        <w:t>.</w:t>
      </w:r>
    </w:p>
    <w:p w14:paraId="31BE15B6" w14:textId="77777777" w:rsidR="0036666B" w:rsidRDefault="00AC2A95" w:rsidP="0024405E">
      <w:pPr>
        <w:pStyle w:val="Heading3"/>
        <w:ind w:left="0"/>
      </w:pPr>
      <w:bookmarkStart w:id="836" w:name="watching-a-repo"/>
      <w:bookmarkEnd w:id="836"/>
      <w:r>
        <w:t>Watching a repo</w:t>
      </w:r>
    </w:p>
    <w:p w14:paraId="6453B378" w14:textId="09CD0BA2" w:rsidR="0036666B" w:rsidRDefault="00AC2A95" w:rsidP="0024405E">
      <w:pPr>
        <w:ind w:left="0"/>
        <w:rPr>
          <w:ins w:id="837" w:author="Dallas Calvert" w:date="2016-06-22T11:06:00Z"/>
        </w:rPr>
      </w:pPr>
      <w:r>
        <w:t xml:space="preserve">The simplest way to make sure you know about any changes to a repo is to </w:t>
      </w:r>
      <w:del w:id="838" w:author="Dallas Calvert" w:date="2016-06-22T11:06:00Z">
        <w:r w:rsidDel="00386D60">
          <w:rPr>
            <w:b/>
          </w:rPr>
          <w:delText>Watch</w:delText>
        </w:r>
        <w:r w:rsidDel="00386D60">
          <w:delText xml:space="preserve"> the </w:delText>
        </w:r>
        <w:r w:rsidRPr="00386D60" w:rsidDel="00386D60">
          <w:rPr>
            <w:b/>
            <w:rPrChange w:id="839" w:author="Dallas Calvert" w:date="2016-06-22T11:06:00Z">
              <w:rPr/>
            </w:rPrChange>
          </w:rPr>
          <w:delText>repo</w:delText>
        </w:r>
      </w:del>
      <w:ins w:id="840" w:author="Dallas Calvert" w:date="2016-06-22T11:06:00Z">
        <w:r w:rsidR="00386D60" w:rsidRPr="00386D60">
          <w:rPr>
            <w:b/>
          </w:rPr>
          <w:t>watch it</w:t>
        </w:r>
      </w:ins>
      <w:r>
        <w:t xml:space="preserve">. You can do that, even if you </w:t>
      </w:r>
      <w:ins w:id="841" w:author="Dallas Calvert" w:date="2016-06-22T11:06:00Z">
        <w:r w:rsidR="00386D60">
          <w:t xml:space="preserve">do not clone a </w:t>
        </w:r>
      </w:ins>
      <w:del w:id="842" w:author="Dallas Calvert" w:date="2016-06-22T11:06:00Z">
        <w:r w:rsidDel="00386D60">
          <w:delText xml:space="preserve">have not Cloned a </w:delText>
        </w:r>
      </w:del>
      <w:r>
        <w:t>local copy</w:t>
      </w:r>
      <w:ins w:id="843" w:author="Dallas Calvert" w:date="2016-06-22T11:06:00Z">
        <w:r w:rsidR="00386D60">
          <w:t xml:space="preserve"> of the repo</w:t>
        </w:r>
      </w:ins>
      <w:r>
        <w:t>.</w:t>
      </w:r>
    </w:p>
    <w:p w14:paraId="1A440565" w14:textId="6CCB8BB4" w:rsidR="00386D60" w:rsidRDefault="00386D60" w:rsidP="0024405E">
      <w:pPr>
        <w:ind w:left="0"/>
      </w:pPr>
      <w:ins w:id="844" w:author="Dallas Calvert" w:date="2016-06-22T11:06:00Z">
        <w:r>
          <w:t>To watch a repo, perform the following steps:</w:t>
        </w:r>
      </w:ins>
    </w:p>
    <w:p w14:paraId="7A18DFF4" w14:textId="4E504E11" w:rsidR="0036666B" w:rsidDel="00386D60" w:rsidRDefault="00AC2A95">
      <w:pPr>
        <w:pStyle w:val="Heading4"/>
        <w:rPr>
          <w:del w:id="845" w:author="Dallas Calvert" w:date="2016-06-22T11:06:00Z"/>
        </w:rPr>
      </w:pPr>
      <w:bookmarkStart w:id="846" w:name="to-watch-a-repository"/>
      <w:bookmarkEnd w:id="846"/>
      <w:del w:id="847" w:author="Dallas Calvert" w:date="2016-06-22T11:06:00Z">
        <w:r w:rsidDel="00386D60">
          <w:delText>To Watch a repository</w:delText>
        </w:r>
      </w:del>
    </w:p>
    <w:p w14:paraId="275479EB" w14:textId="77777777" w:rsidR="0036666B" w:rsidRDefault="00AC2A95" w:rsidP="00C86185">
      <w:pPr>
        <w:pStyle w:val="Compact"/>
        <w:numPr>
          <w:ilvl w:val="0"/>
          <w:numId w:val="18"/>
        </w:numPr>
      </w:pPr>
      <w:r>
        <w:t xml:space="preserve">In Internet Explorer, navigate to the repo on </w:t>
      </w:r>
      <w:r w:rsidR="0024405E">
        <w:t>GitHub</w:t>
      </w:r>
      <w:r>
        <w:t>.</w:t>
      </w:r>
    </w:p>
    <w:p w14:paraId="6ED603F6" w14:textId="5CC20521" w:rsidR="0036666B" w:rsidRDefault="00AC2A95" w:rsidP="00C86185">
      <w:pPr>
        <w:pStyle w:val="Compact"/>
        <w:numPr>
          <w:ilvl w:val="0"/>
          <w:numId w:val="18"/>
        </w:numPr>
        <w:rPr>
          <w:ins w:id="848" w:author="Dallas Calvert" w:date="2016-06-22T11:06:00Z"/>
        </w:rPr>
      </w:pPr>
      <w:r>
        <w:t xml:space="preserve">Click </w:t>
      </w:r>
      <w:r>
        <w:rPr>
          <w:b/>
        </w:rPr>
        <w:t>Watch</w:t>
      </w:r>
      <w:r>
        <w:t xml:space="preserve">, and </w:t>
      </w:r>
      <w:ins w:id="849" w:author="Dallas Calvert" w:date="2016-06-22T11:08:00Z">
        <w:r w:rsidR="00386D60">
          <w:t xml:space="preserve">then </w:t>
        </w:r>
      </w:ins>
      <w:r>
        <w:t xml:space="preserve">under </w:t>
      </w:r>
      <w:r w:rsidRPr="0088466F">
        <w:rPr>
          <w:b/>
          <w:rPrChange w:id="850" w:author="Dallas Calvert" w:date="2016-06-22T14:01:00Z">
            <w:rPr/>
          </w:rPrChange>
        </w:rPr>
        <w:t>Notifications</w:t>
      </w:r>
      <w:r>
        <w:t xml:space="preserve">, select </w:t>
      </w:r>
      <w:r>
        <w:rPr>
          <w:b/>
        </w:rPr>
        <w:t>Watching</w:t>
      </w:r>
      <w:r>
        <w:t>.</w:t>
      </w:r>
    </w:p>
    <w:p w14:paraId="6BF2E4C2" w14:textId="71748E56" w:rsidR="00386D60" w:rsidRPr="00386D60" w:rsidRDefault="00386D60">
      <w:pPr>
        <w:ind w:left="0"/>
        <w:pPrChange w:id="851" w:author="Dallas Calvert" w:date="2016-06-22T11:07:00Z">
          <w:pPr>
            <w:pStyle w:val="BodyText"/>
          </w:pPr>
        </w:pPrChange>
      </w:pPr>
      <w:ins w:id="852" w:author="Dallas Calvert" w:date="2016-06-22T11:07:00Z">
        <w:r>
          <w:t>To quit watching a repo, perform the following steps:</w:t>
        </w:r>
      </w:ins>
    </w:p>
    <w:p w14:paraId="2362DB2C" w14:textId="130FB5E6" w:rsidR="0036666B" w:rsidDel="00386D60" w:rsidRDefault="00AC2A95">
      <w:pPr>
        <w:pStyle w:val="Heading4"/>
        <w:rPr>
          <w:del w:id="853" w:author="Dallas Calvert" w:date="2016-06-22T11:08:00Z"/>
        </w:rPr>
      </w:pPr>
      <w:bookmarkStart w:id="854" w:name="to-unwatch-a-repository"/>
      <w:bookmarkEnd w:id="854"/>
      <w:del w:id="855" w:author="Dallas Calvert" w:date="2016-06-22T11:08:00Z">
        <w:r w:rsidDel="00386D60">
          <w:delText>To unWatch a repository</w:delText>
        </w:r>
      </w:del>
    </w:p>
    <w:p w14:paraId="227EE28E" w14:textId="77777777" w:rsidR="0036666B" w:rsidRDefault="00AC2A95" w:rsidP="00C86185">
      <w:pPr>
        <w:pStyle w:val="Compact"/>
        <w:numPr>
          <w:ilvl w:val="0"/>
          <w:numId w:val="19"/>
        </w:numPr>
      </w:pPr>
      <w:r>
        <w:t xml:space="preserve">In Internet Explorer, navigate to the repo on </w:t>
      </w:r>
      <w:r w:rsidR="0024405E">
        <w:t>GitHub</w:t>
      </w:r>
      <w:r>
        <w:t>.</w:t>
      </w:r>
    </w:p>
    <w:p w14:paraId="78C62492" w14:textId="1A4BB542" w:rsidR="0036666B" w:rsidRDefault="00AC2A95" w:rsidP="00C86185">
      <w:pPr>
        <w:pStyle w:val="Compact"/>
        <w:numPr>
          <w:ilvl w:val="0"/>
          <w:numId w:val="19"/>
        </w:numPr>
      </w:pPr>
      <w:r>
        <w:lastRenderedPageBreak/>
        <w:t xml:space="preserve">Click </w:t>
      </w:r>
      <w:r>
        <w:rPr>
          <w:b/>
        </w:rPr>
        <w:t>Watch</w:t>
      </w:r>
      <w:r>
        <w:t xml:space="preserve">, and </w:t>
      </w:r>
      <w:ins w:id="856" w:author="Dallas Calvert" w:date="2016-06-22T11:08:00Z">
        <w:r w:rsidR="00386D60">
          <w:t xml:space="preserve">then </w:t>
        </w:r>
      </w:ins>
      <w:r>
        <w:t xml:space="preserve">under Notifications, select </w:t>
      </w:r>
      <w:r>
        <w:rPr>
          <w:b/>
        </w:rPr>
        <w:t>Not watching</w:t>
      </w:r>
      <w:r>
        <w:t>.</w:t>
      </w:r>
    </w:p>
    <w:p w14:paraId="6475DDB6" w14:textId="132CE857" w:rsidR="0036666B" w:rsidRPr="00C30300" w:rsidRDefault="00386D60" w:rsidP="00C30300">
      <w:pPr>
        <w:pStyle w:val="BlockQuote"/>
      </w:pPr>
      <w:ins w:id="857" w:author="Dallas Calvert" w:date="2016-06-22T11:08:00Z">
        <w:r w:rsidRPr="00386D60">
          <w:rPr>
            <w:b/>
            <w:rPrChange w:id="858" w:author="Dallas Calvert" w:date="2016-06-22T11:08:00Z">
              <w:rPr/>
            </w:rPrChange>
          </w:rPr>
          <w:t>Note:</w:t>
        </w:r>
        <w:r>
          <w:t xml:space="preserve"> </w:t>
        </w:r>
      </w:ins>
      <w:r w:rsidR="00AC2A95" w:rsidRPr="00C30300">
        <w:t xml:space="preserve">You can </w:t>
      </w:r>
      <w:del w:id="859" w:author="Dallas Calvert" w:date="2016-06-22T11:08:00Z">
        <w:r w:rsidR="00AC2A95" w:rsidRPr="00C30300" w:rsidDel="00386D60">
          <w:delText xml:space="preserve">also choose </w:delText>
        </w:r>
      </w:del>
      <w:commentRangeStart w:id="860"/>
      <w:commentRangeStart w:id="861"/>
      <w:ins w:id="862" w:author="Dallas Calvert" w:date="2016-06-22T11:08:00Z">
        <w:r>
          <w:t xml:space="preserve">select </w:t>
        </w:r>
      </w:ins>
      <w:r w:rsidR="00AC2A95" w:rsidRPr="00C30300">
        <w:t xml:space="preserve">the </w:t>
      </w:r>
      <w:r w:rsidR="00AC2A95" w:rsidRPr="00C30300">
        <w:rPr>
          <w:b/>
        </w:rPr>
        <w:t>Ignoring</w:t>
      </w:r>
      <w:r w:rsidR="00AC2A95" w:rsidRPr="00C30300">
        <w:t xml:space="preserve"> option under the </w:t>
      </w:r>
      <w:r w:rsidR="00AC2A95" w:rsidRPr="00C30300">
        <w:rPr>
          <w:b/>
        </w:rPr>
        <w:t>Watch</w:t>
      </w:r>
      <w:r w:rsidR="00AC2A95" w:rsidRPr="00C30300">
        <w:t xml:space="preserve"> drop-down list</w:t>
      </w:r>
      <w:commentRangeEnd w:id="860"/>
      <w:r>
        <w:rPr>
          <w:rStyle w:val="CommentReference"/>
        </w:rPr>
        <w:commentReference w:id="860"/>
      </w:r>
      <w:commentRangeEnd w:id="861"/>
      <w:r w:rsidR="00CD18E1">
        <w:rPr>
          <w:rStyle w:val="CommentReference"/>
        </w:rPr>
        <w:commentReference w:id="861"/>
      </w:r>
      <w:r w:rsidR="00AC2A95" w:rsidRPr="00C30300">
        <w:t>. However, this mean</w:t>
      </w:r>
      <w:r w:rsidR="006852C6" w:rsidRPr="00C30300">
        <w:t>s</w:t>
      </w:r>
      <w:r w:rsidR="00AC2A95" w:rsidRPr="00C30300">
        <w:t xml:space="preserve"> </w:t>
      </w:r>
      <w:ins w:id="863" w:author="Dallas Calvert" w:date="2016-06-22T11:08:00Z">
        <w:r>
          <w:t xml:space="preserve">that </w:t>
        </w:r>
      </w:ins>
      <w:r w:rsidR="00AC2A95" w:rsidRPr="00C30300">
        <w:t xml:space="preserve">you receive </w:t>
      </w:r>
      <w:r w:rsidR="00AC2A95" w:rsidRPr="00386D60">
        <w:rPr>
          <w:i/>
          <w:rPrChange w:id="864" w:author="Dallas Calvert" w:date="2016-06-22T11:08:00Z">
            <w:rPr>
              <w:b/>
            </w:rPr>
          </w:rPrChange>
        </w:rPr>
        <w:t>no</w:t>
      </w:r>
      <w:r w:rsidR="00AC2A95" w:rsidRPr="00C30300">
        <w:t xml:space="preserve"> notifications, even if </w:t>
      </w:r>
      <w:ins w:id="865" w:author="Dallas Calvert" w:date="2016-06-22T11:09:00Z">
        <w:r>
          <w:t xml:space="preserve">another user includes you in a discussion with the mention functionality and your GitHub user name. Therefore, you should be careful configuring the </w:t>
        </w:r>
        <w:r w:rsidRPr="00386D60">
          <w:rPr>
            <w:b/>
            <w:rPrChange w:id="866" w:author="Dallas Calvert" w:date="2016-06-22T11:10:00Z">
              <w:rPr/>
            </w:rPrChange>
          </w:rPr>
          <w:t>Ignoring</w:t>
        </w:r>
        <w:r>
          <w:t xml:space="preserve"> option</w:t>
        </w:r>
        <w:proofErr w:type="gramStart"/>
        <w:r>
          <w:t>..</w:t>
        </w:r>
      </w:ins>
      <w:proofErr w:type="gramEnd"/>
      <w:del w:id="867" w:author="Dallas Calvert" w:date="2016-06-22T11:09:00Z">
        <w:r w:rsidR="00AC2A95" w:rsidRPr="00C30300" w:rsidDel="00386D60">
          <w:delText>someone @mentions you in a discussion.</w:delText>
        </w:r>
      </w:del>
    </w:p>
    <w:p w14:paraId="18C785E2" w14:textId="77777777" w:rsidR="0036666B" w:rsidRDefault="00AC2A95" w:rsidP="0024405E">
      <w:pPr>
        <w:pStyle w:val="Heading3"/>
        <w:ind w:left="0"/>
      </w:pPr>
      <w:bookmarkStart w:id="868" w:name="suggesting-changes-and-collaborating-on-"/>
      <w:bookmarkEnd w:id="868"/>
      <w:r>
        <w:t>Suggesting changes and collaborating on a repo</w:t>
      </w:r>
    </w:p>
    <w:p w14:paraId="55C13C77" w14:textId="61B53ED2" w:rsidR="00FF5D05" w:rsidRDefault="00AC2A95" w:rsidP="0024405E">
      <w:pPr>
        <w:ind w:left="0"/>
      </w:pPr>
      <w:del w:id="869" w:author="Dallas Calvert" w:date="2016-06-22T11:10:00Z">
        <w:r w:rsidDel="00386D60">
          <w:delText xml:space="preserve">Using </w:delText>
        </w:r>
      </w:del>
      <w:r w:rsidR="0024405E">
        <w:t>GitHub</w:t>
      </w:r>
      <w:r>
        <w:t xml:space="preserve"> </w:t>
      </w:r>
      <w:ins w:id="870" w:author="Dallas Calvert" w:date="2016-06-22T11:10:00Z">
        <w:r w:rsidR="00386D60">
          <w:t xml:space="preserve">makes it easy to collaborate with </w:t>
        </w:r>
      </w:ins>
      <w:del w:id="871" w:author="Dallas Calvert" w:date="2016-06-22T11:10:00Z">
        <w:r w:rsidDel="00386D60">
          <w:delText xml:space="preserve">provides an easy-to-use method of collaborating with </w:delText>
        </w:r>
      </w:del>
      <w:ins w:id="872" w:author="Dallas Calvert" w:date="2016-06-22T11:10:00Z">
        <w:r w:rsidR="00386D60">
          <w:t xml:space="preserve">other </w:t>
        </w:r>
      </w:ins>
      <w:r>
        <w:t xml:space="preserve">Microsoft Learning </w:t>
      </w:r>
      <w:ins w:id="873" w:author="Dallas Calvert" w:date="2016-06-22T11:10:00Z">
        <w:r w:rsidR="00386D60">
          <w:t xml:space="preserve">users </w:t>
        </w:r>
      </w:ins>
      <w:r>
        <w:t xml:space="preserve">on the courses </w:t>
      </w:r>
      <w:ins w:id="874" w:author="Dallas Calvert" w:date="2016-06-22T11:10:00Z">
        <w:r w:rsidR="00386D60">
          <w:t xml:space="preserve">in which you are </w:t>
        </w:r>
      </w:ins>
      <w:del w:id="875" w:author="Dallas Calvert" w:date="2016-06-22T11:10:00Z">
        <w:r w:rsidDel="00386D60">
          <w:delText xml:space="preserve">you are </w:delText>
        </w:r>
      </w:del>
      <w:r>
        <w:t>interested</w:t>
      </w:r>
      <w:del w:id="876" w:author="Dallas Calvert" w:date="2016-06-22T11:10:00Z">
        <w:r w:rsidDel="00386D60">
          <w:delText xml:space="preserve"> in</w:delText>
        </w:r>
      </w:del>
      <w:r>
        <w:t xml:space="preserve">. </w:t>
      </w:r>
    </w:p>
    <w:p w14:paraId="741EA925" w14:textId="1CFD6A91" w:rsidR="00FF5D05" w:rsidRDefault="00FF5D05" w:rsidP="0024405E">
      <w:pPr>
        <w:ind w:left="0"/>
      </w:pPr>
      <w:r>
        <w:t>You can modify your own copy of the lab materials</w:t>
      </w:r>
      <w:ins w:id="877" w:author="Dallas Calvert" w:date="2016-06-22T11:10:00Z">
        <w:r w:rsidR="00386D60">
          <w:t>,</w:t>
        </w:r>
      </w:ins>
      <w:r>
        <w:t xml:space="preserve"> and </w:t>
      </w:r>
      <w:ins w:id="878" w:author="Dallas Calvert" w:date="2016-06-22T11:10:00Z">
        <w:r w:rsidR="00386D60">
          <w:t xml:space="preserve">then </w:t>
        </w:r>
      </w:ins>
      <w:r>
        <w:t xml:space="preserve">submit </w:t>
      </w:r>
      <w:del w:id="879" w:author="Dallas Calvert" w:date="2016-06-22T11:10:00Z">
        <w:r w:rsidDel="00386D60">
          <w:delText xml:space="preserve">the change </w:delText>
        </w:r>
      </w:del>
      <w:ins w:id="880" w:author="Dallas Calvert" w:date="2016-06-22T11:10:00Z">
        <w:r w:rsidR="00386D60">
          <w:t xml:space="preserve">your changes </w:t>
        </w:r>
      </w:ins>
      <w:r>
        <w:t>to Microsoft Learning so that they can incorporate your updates</w:t>
      </w:r>
      <w:ins w:id="881" w:author="Dallas Calvert" w:date="2016-06-22T11:11:00Z">
        <w:r w:rsidR="00386D60">
          <w:t>. You might want to modify your lab materials</w:t>
        </w:r>
      </w:ins>
      <w:ins w:id="882" w:author="Dallas Calvert" w:date="2016-06-22T11:15:00Z">
        <w:r w:rsidR="00386D60">
          <w:t xml:space="preserve"> if</w:t>
        </w:r>
      </w:ins>
      <w:r>
        <w:t>:</w:t>
      </w:r>
    </w:p>
    <w:p w14:paraId="61502191" w14:textId="68131104" w:rsidR="00FF5D05" w:rsidRDefault="00AC2A95">
      <w:pPr>
        <w:pStyle w:val="MOCListBullet1"/>
        <w:pPrChange w:id="883" w:author="Dallas Calvert" w:date="2016-06-22T11:15:00Z">
          <w:pPr>
            <w:pStyle w:val="ListParagraph"/>
            <w:numPr>
              <w:numId w:val="33"/>
            </w:numPr>
            <w:ind w:left="720"/>
          </w:pPr>
        </w:pPrChange>
      </w:pPr>
      <w:del w:id="884" w:author="Dallas Calvert" w:date="2016-06-22T11:15:00Z">
        <w:r w:rsidDel="00386D60">
          <w:delText xml:space="preserve">If you </w:delText>
        </w:r>
      </w:del>
      <w:ins w:id="885" w:author="Dallas Calvert" w:date="2016-06-22T11:15:00Z">
        <w:r w:rsidR="00386D60">
          <w:t xml:space="preserve">You </w:t>
        </w:r>
      </w:ins>
      <w:r>
        <w:t>find a mistake in a lab</w:t>
      </w:r>
      <w:ins w:id="886" w:author="Dallas Calvert" w:date="2016-06-22T11:15:00Z">
        <w:r w:rsidR="00386D60">
          <w:t>.</w:t>
        </w:r>
      </w:ins>
      <w:del w:id="887" w:author="Dallas Calvert" w:date="2016-06-22T11:15:00Z">
        <w:r w:rsidDel="00386D60">
          <w:delText>,</w:delText>
        </w:r>
      </w:del>
      <w:r>
        <w:t xml:space="preserve"> </w:t>
      </w:r>
    </w:p>
    <w:p w14:paraId="4B61BEEC" w14:textId="38B83DD2" w:rsidR="00FF5D05" w:rsidRDefault="00AC2A95">
      <w:pPr>
        <w:pStyle w:val="MOCListBullet1"/>
        <w:pPrChange w:id="888" w:author="Dallas Calvert" w:date="2016-06-22T11:15:00Z">
          <w:pPr>
            <w:pStyle w:val="ListParagraph"/>
            <w:numPr>
              <w:numId w:val="33"/>
            </w:numPr>
            <w:ind w:left="720"/>
          </w:pPr>
        </w:pPrChange>
      </w:pPr>
      <w:del w:id="889" w:author="Dallas Calvert" w:date="2016-06-22T11:15:00Z">
        <w:r w:rsidDel="00386D60">
          <w:delText xml:space="preserve">the </w:delText>
        </w:r>
      </w:del>
      <w:ins w:id="890" w:author="Dallas Calvert" w:date="2016-06-22T11:15:00Z">
        <w:r w:rsidR="00386D60">
          <w:t xml:space="preserve">The </w:t>
        </w:r>
      </w:ins>
      <w:r>
        <w:t>UI has changed since the lab was created</w:t>
      </w:r>
      <w:ins w:id="891" w:author="Dallas Calvert" w:date="2016-06-22T11:15:00Z">
        <w:r w:rsidR="00386D60">
          <w:t>.</w:t>
        </w:r>
      </w:ins>
      <w:del w:id="892" w:author="Dallas Calvert" w:date="2016-06-22T11:15:00Z">
        <w:r w:rsidDel="00386D60">
          <w:delText>,</w:delText>
        </w:r>
      </w:del>
      <w:r>
        <w:t xml:space="preserve"> </w:t>
      </w:r>
    </w:p>
    <w:p w14:paraId="369D3957" w14:textId="2C511785" w:rsidR="00C276C0" w:rsidRDefault="00AC2A95">
      <w:pPr>
        <w:pStyle w:val="MOCListBullet1"/>
        <w:pPrChange w:id="893" w:author="Dallas Calvert" w:date="2016-06-22T11:15:00Z">
          <w:pPr>
            <w:pStyle w:val="ListParagraph"/>
            <w:numPr>
              <w:numId w:val="33"/>
            </w:numPr>
            <w:ind w:left="720"/>
          </w:pPr>
        </w:pPrChange>
      </w:pPr>
      <w:del w:id="894" w:author="Dallas Calvert" w:date="2016-06-22T11:15:00Z">
        <w:r w:rsidDel="00386D60">
          <w:delText>or</w:delText>
        </w:r>
        <w:r w:rsidR="00FF5D05" w:rsidDel="00386D60">
          <w:delText>,</w:delText>
        </w:r>
        <w:r w:rsidDel="00386D60">
          <w:delText xml:space="preserve"> if </w:delText>
        </w:r>
      </w:del>
      <w:ins w:id="895" w:author="Dallas Calvert" w:date="2016-06-22T11:15:00Z">
        <w:r w:rsidR="00386D60">
          <w:t xml:space="preserve">You </w:t>
        </w:r>
      </w:ins>
      <w:del w:id="896" w:author="Dallas Calvert" w:date="2016-06-22T11:15:00Z">
        <w:r w:rsidDel="00386D60">
          <w:delText xml:space="preserve">you </w:delText>
        </w:r>
      </w:del>
      <w:r>
        <w:t>thin</w:t>
      </w:r>
      <w:r w:rsidR="00FF5D05">
        <w:t xml:space="preserve">k that the lab </w:t>
      </w:r>
      <w:del w:id="897" w:author="Dallas Calvert" w:date="2016-06-22T11:15:00Z">
        <w:r w:rsidR="00FF5D05" w:rsidDel="00386D60">
          <w:delText>can be improved</w:delText>
        </w:r>
      </w:del>
      <w:ins w:id="898" w:author="Dallas Calvert" w:date="2016-06-22T11:15:00Z">
        <w:r w:rsidR="00386D60">
          <w:t>needs improvements or modifications</w:t>
        </w:r>
      </w:ins>
      <w:r w:rsidR="00FF5D05">
        <w:t>.</w:t>
      </w:r>
    </w:p>
    <w:p w14:paraId="7CF59343" w14:textId="1B848BC5" w:rsidR="00C276C0" w:rsidRDefault="00386D60" w:rsidP="0024405E">
      <w:pPr>
        <w:ind w:left="0"/>
      </w:pPr>
      <w:ins w:id="899" w:author="Dallas Calvert" w:date="2016-06-22T11:16:00Z">
        <w:r>
          <w:t xml:space="preserve">To </w:t>
        </w:r>
        <w:r w:rsidR="00EA0F7B">
          <w:t xml:space="preserve">modify lab materials, you should branch </w:t>
        </w:r>
      </w:ins>
      <w:del w:id="900" w:author="Dallas Calvert" w:date="2016-06-22T11:16:00Z">
        <w:r w:rsidR="00AC2A95" w:rsidDel="00EA0F7B">
          <w:delText xml:space="preserve">You do this by branching </w:delText>
        </w:r>
      </w:del>
      <w:r w:rsidR="00AC2A95">
        <w:t xml:space="preserve">the repo, </w:t>
      </w:r>
      <w:del w:id="901" w:author="Dallas Calvert" w:date="2016-06-22T11:16:00Z">
        <w:r w:rsidR="00AC2A95" w:rsidDel="00EA0F7B">
          <w:delText xml:space="preserve">making </w:delText>
        </w:r>
      </w:del>
      <w:ins w:id="902" w:author="Dallas Calvert" w:date="2016-06-22T11:16:00Z">
        <w:r w:rsidR="00EA0F7B">
          <w:t xml:space="preserve">make </w:t>
        </w:r>
      </w:ins>
      <w:r w:rsidR="00AC2A95">
        <w:t xml:space="preserve">updates in your branch, and then </w:t>
      </w:r>
      <w:del w:id="903" w:author="Dallas Calvert" w:date="2016-06-22T11:16:00Z">
        <w:r w:rsidR="00AC2A95" w:rsidDel="00EA0F7B">
          <w:delText xml:space="preserve">submitting </w:delText>
        </w:r>
      </w:del>
      <w:ins w:id="904" w:author="Dallas Calvert" w:date="2016-06-22T11:16:00Z">
        <w:r w:rsidR="00EA0F7B">
          <w:t xml:space="preserve">submit </w:t>
        </w:r>
      </w:ins>
      <w:r w:rsidR="00AC2A95">
        <w:t xml:space="preserve">a </w:t>
      </w:r>
      <w:commentRangeStart w:id="905"/>
      <w:commentRangeStart w:id="906"/>
      <w:ins w:id="907" w:author="Dallas Calvert" w:date="2016-06-22T11:16:00Z">
        <w:r w:rsidR="00EA0F7B">
          <w:t>p</w:t>
        </w:r>
      </w:ins>
      <w:del w:id="908" w:author="Dallas Calvert" w:date="2016-06-22T11:16:00Z">
        <w:r w:rsidR="00AC2A95" w:rsidDel="00EA0F7B">
          <w:delText>P</w:delText>
        </w:r>
      </w:del>
      <w:r w:rsidR="00AC2A95">
        <w:t xml:space="preserve">ull </w:t>
      </w:r>
      <w:commentRangeEnd w:id="905"/>
      <w:r w:rsidR="00EA0F7B">
        <w:rPr>
          <w:rStyle w:val="CommentReference"/>
        </w:rPr>
        <w:commentReference w:id="905"/>
      </w:r>
      <w:commentRangeEnd w:id="906"/>
      <w:r w:rsidR="00CD18E1">
        <w:rPr>
          <w:rStyle w:val="CommentReference"/>
        </w:rPr>
        <w:commentReference w:id="906"/>
      </w:r>
      <w:r w:rsidR="00AC2A95">
        <w:t xml:space="preserve">request to the main (master) branch. </w:t>
      </w:r>
      <w:ins w:id="909" w:author="Dallas Calvert" w:date="2016-06-22T11:16:00Z">
        <w:r w:rsidR="00EA0F7B">
          <w:t xml:space="preserve">This allows </w:t>
        </w:r>
      </w:ins>
      <w:r w:rsidR="00AC2A95">
        <w:t>Microsoft Learning</w:t>
      </w:r>
      <w:ins w:id="910" w:author="Dallas Calvert" w:date="2016-06-22T11:16:00Z">
        <w:r w:rsidR="00EA0F7B">
          <w:t xml:space="preserve"> staff</w:t>
        </w:r>
      </w:ins>
      <w:r w:rsidR="00AC2A95">
        <w:t xml:space="preserve">, </w:t>
      </w:r>
      <w:ins w:id="911" w:author="Dallas Calvert" w:date="2016-06-22T11:17:00Z">
        <w:r w:rsidR="00EA0F7B">
          <w:t xml:space="preserve">and </w:t>
        </w:r>
      </w:ins>
      <w:r w:rsidR="00AC2A95">
        <w:t>other MCTs</w:t>
      </w:r>
      <w:del w:id="912" w:author="Dallas Calvert" w:date="2016-06-22T11:17:00Z">
        <w:r w:rsidR="00AC2A95" w:rsidDel="00EA0F7B">
          <w:delText xml:space="preserve">, </w:delText>
        </w:r>
      </w:del>
      <w:ins w:id="913" w:author="Dallas Calvert" w:date="2016-06-22T11:17:00Z">
        <w:r w:rsidR="00EA0F7B">
          <w:t xml:space="preserve"> </w:t>
        </w:r>
      </w:ins>
      <w:r w:rsidR="00AC2A95">
        <w:t xml:space="preserve">and </w:t>
      </w:r>
      <w:del w:id="914" w:author="Dallas Calvert" w:date="2016-06-22T11:17:00Z">
        <w:r w:rsidR="00AC2A95" w:rsidDel="00EA0F7B">
          <w:delText xml:space="preserve">other </w:delText>
        </w:r>
      </w:del>
      <w:r w:rsidR="0024405E">
        <w:t>GitHub</w:t>
      </w:r>
      <w:r w:rsidR="00AC2A95">
        <w:t xml:space="preserve"> users</w:t>
      </w:r>
      <w:del w:id="915" w:author="Dallas Calvert" w:date="2016-06-22T11:17:00Z">
        <w:r w:rsidR="00AC2A95" w:rsidDel="00EA0F7B">
          <w:delText xml:space="preserve">, </w:delText>
        </w:r>
        <w:r w:rsidR="00FF5D05" w:rsidDel="00EA0F7B">
          <w:delText xml:space="preserve">can </w:delText>
        </w:r>
      </w:del>
      <w:ins w:id="916" w:author="Dallas Calvert" w:date="2016-06-22T11:17:00Z">
        <w:r w:rsidR="00EA0F7B">
          <w:t xml:space="preserve"> to </w:t>
        </w:r>
      </w:ins>
      <w:r w:rsidR="00AC2A95">
        <w:t>review</w:t>
      </w:r>
      <w:ins w:id="917" w:author="Dallas Calvert" w:date="2016-06-22T11:17:00Z">
        <w:r w:rsidR="00EA0F7B">
          <w:t>, and comment on,</w:t>
        </w:r>
      </w:ins>
      <w:r w:rsidR="00AC2A95">
        <w:t xml:space="preserve"> your changes</w:t>
      </w:r>
      <w:del w:id="918" w:author="Dallas Calvert" w:date="2016-06-22T11:17:00Z">
        <w:r w:rsidR="00AC2A95" w:rsidDel="00EA0F7B">
          <w:delText xml:space="preserve"> and comment on them</w:delText>
        </w:r>
      </w:del>
      <w:r w:rsidR="00AC2A95">
        <w:t xml:space="preserve">. </w:t>
      </w:r>
    </w:p>
    <w:p w14:paraId="3967DEC2" w14:textId="36793F4B" w:rsidR="0036666B" w:rsidRDefault="00AC2A95" w:rsidP="0024405E">
      <w:pPr>
        <w:ind w:left="0"/>
      </w:pPr>
      <w:r>
        <w:t xml:space="preserve">You can review and comment on </w:t>
      </w:r>
      <w:del w:id="919" w:author="Dallas Calvert" w:date="2016-06-22T11:17:00Z">
        <w:r w:rsidDel="00C57ED6">
          <w:delText>the c</w:delText>
        </w:r>
      </w:del>
      <w:ins w:id="920" w:author="Dallas Calvert" w:date="2016-06-22T11:17:00Z">
        <w:r w:rsidR="00C57ED6">
          <w:t>c</w:t>
        </w:r>
      </w:ins>
      <w:r>
        <w:t xml:space="preserve">hanges </w:t>
      </w:r>
      <w:ins w:id="921" w:author="Dallas Calvert" w:date="2016-06-22T11:17:00Z">
        <w:r w:rsidR="00C57ED6">
          <w:t xml:space="preserve">that </w:t>
        </w:r>
      </w:ins>
      <w:r>
        <w:t>other users make</w:t>
      </w:r>
      <w:ins w:id="922" w:author="Dallas Calvert" w:date="2016-06-22T11:17:00Z">
        <w:r w:rsidR="00C57ED6">
          <w:t xml:space="preserve">, and </w:t>
        </w:r>
      </w:ins>
      <w:del w:id="923" w:author="Dallas Calvert" w:date="2016-06-22T11:17:00Z">
        <w:r w:rsidDel="00C57ED6">
          <w:delText xml:space="preserve">. </w:delText>
        </w:r>
      </w:del>
      <w:r>
        <w:t xml:space="preserve">Microsoft Learning </w:t>
      </w:r>
      <w:ins w:id="924" w:author="Dallas Calvert" w:date="2016-06-22T11:17:00Z">
        <w:r w:rsidR="00C57ED6">
          <w:t xml:space="preserve">staff then </w:t>
        </w:r>
      </w:ins>
      <w:del w:id="925" w:author="Dallas Calvert" w:date="2016-06-22T11:17:00Z">
        <w:r w:rsidDel="00C57ED6">
          <w:delText xml:space="preserve">can then </w:delText>
        </w:r>
      </w:del>
      <w:r>
        <w:t>approve</w:t>
      </w:r>
      <w:ins w:id="926" w:author="Dallas Calvert" w:date="2016-06-22T11:17:00Z">
        <w:r w:rsidR="00C57ED6">
          <w:t>s</w:t>
        </w:r>
      </w:ins>
      <w:r>
        <w:t xml:space="preserve"> and merge</w:t>
      </w:r>
      <w:ins w:id="927" w:author="Dallas Calvert" w:date="2016-06-22T11:17:00Z">
        <w:r w:rsidR="00C57ED6">
          <w:t>s</w:t>
        </w:r>
      </w:ins>
      <w:r>
        <w:t xml:space="preserve"> </w:t>
      </w:r>
      <w:ins w:id="928" w:author="Dallas Calvert" w:date="2016-06-22T11:17:00Z">
        <w:r w:rsidR="00C57ED6">
          <w:t xml:space="preserve">these </w:t>
        </w:r>
      </w:ins>
      <w:r>
        <w:t xml:space="preserve">changes into the master branch. </w:t>
      </w:r>
      <w:ins w:id="929" w:author="Dallas Calvert" w:date="2016-06-22T11:17:00Z">
        <w:r w:rsidR="00C57ED6">
          <w:t xml:space="preserve">This </w:t>
        </w:r>
      </w:ins>
      <w:ins w:id="930" w:author="Dallas Calvert" w:date="2016-06-22T11:18:00Z">
        <w:r w:rsidR="00C57ED6">
          <w:t xml:space="preserve">action notifies </w:t>
        </w:r>
      </w:ins>
      <w:del w:id="931" w:author="Dallas Calvert" w:date="2016-06-22T11:17:00Z">
        <w:r w:rsidDel="00C57ED6">
          <w:delText xml:space="preserve">When they do, </w:delText>
        </w:r>
      </w:del>
      <w:r>
        <w:t xml:space="preserve">any user who is watching the repo </w:t>
      </w:r>
      <w:del w:id="932" w:author="Dallas Calvert" w:date="2016-06-22T11:18:00Z">
        <w:r w:rsidR="00ED1748" w:rsidDel="00C57ED6">
          <w:delText>is</w:delText>
        </w:r>
        <w:r w:rsidR="00106F83" w:rsidDel="00C57ED6">
          <w:delText xml:space="preserve"> </w:delText>
        </w:r>
        <w:r w:rsidDel="00C57ED6">
          <w:delText xml:space="preserve">notified of </w:delText>
        </w:r>
      </w:del>
      <w:ins w:id="933" w:author="Dallas Calvert" w:date="2016-06-22T11:18:00Z">
        <w:r w:rsidR="00C57ED6">
          <w:t>that a change has occurred</w:t>
        </w:r>
      </w:ins>
      <w:del w:id="934" w:author="Dallas Calvert" w:date="2016-06-22T11:18:00Z">
        <w:r w:rsidDel="00C57ED6">
          <w:delText>the change</w:delText>
        </w:r>
      </w:del>
      <w:r>
        <w:t>.</w:t>
      </w:r>
    </w:p>
    <w:p w14:paraId="60D98008" w14:textId="3430617E" w:rsidR="0036666B" w:rsidRDefault="00AC2A95">
      <w:pPr>
        <w:pStyle w:val="Heading4"/>
      </w:pPr>
      <w:bookmarkStart w:id="935" w:name="to-create-a-repo-branch"/>
      <w:bookmarkEnd w:id="935"/>
      <w:r>
        <w:t xml:space="preserve">To create a repo </w:t>
      </w:r>
      <w:commentRangeStart w:id="936"/>
      <w:commentRangeStart w:id="937"/>
      <w:del w:id="938" w:author="Dallas Calvert" w:date="2016-06-22T14:02:00Z">
        <w:r w:rsidDel="0088466F">
          <w:delText>Branch</w:delText>
        </w:r>
      </w:del>
      <w:ins w:id="939" w:author="Dallas Calvert" w:date="2016-06-22T14:02:00Z">
        <w:r w:rsidR="0088466F">
          <w:t>branch</w:t>
        </w:r>
      </w:ins>
      <w:commentRangeEnd w:id="936"/>
      <w:ins w:id="940" w:author="Dallas Calvert" w:date="2016-06-22T14:04:00Z">
        <w:r w:rsidR="0088466F">
          <w:rPr>
            <w:rStyle w:val="CommentReference"/>
            <w:rFonts w:ascii="Segoe" w:eastAsia="Times New Roman" w:hAnsi="Segoe"/>
            <w:b w:val="0"/>
            <w:iCs w:val="0"/>
            <w:lang w:eastAsia="en-US"/>
          </w:rPr>
          <w:commentReference w:id="936"/>
        </w:r>
      </w:ins>
      <w:commentRangeEnd w:id="937"/>
      <w:r w:rsidR="00CD18E1">
        <w:rPr>
          <w:rStyle w:val="CommentReference"/>
          <w:rFonts w:ascii="Segoe" w:eastAsia="Times New Roman" w:hAnsi="Segoe"/>
          <w:b w:val="0"/>
          <w:iCs w:val="0"/>
          <w:lang w:eastAsia="en-US"/>
        </w:rPr>
        <w:commentReference w:id="937"/>
      </w:r>
      <w:ins w:id="941" w:author="Dallas Calvert" w:date="2016-06-22T14:02:00Z">
        <w:r w:rsidR="0088466F">
          <w:t>:</w:t>
        </w:r>
      </w:ins>
    </w:p>
    <w:p w14:paraId="13119EA8" w14:textId="77777777" w:rsidR="0036666B" w:rsidRDefault="00AC2A95">
      <w:pPr>
        <w:pStyle w:val="Compact"/>
        <w:numPr>
          <w:ilvl w:val="0"/>
          <w:numId w:val="52"/>
        </w:numPr>
        <w:pPrChange w:id="942" w:author="Dallas Calvert" w:date="2016-06-22T14:02:00Z">
          <w:pPr>
            <w:pStyle w:val="Compact"/>
            <w:numPr>
              <w:numId w:val="20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Internet Explorer, navigate to the repo on </w:t>
      </w:r>
      <w:r w:rsidR="0024405E">
        <w:t>GitHub</w:t>
      </w:r>
      <w:r>
        <w:t>.</w:t>
      </w:r>
    </w:p>
    <w:p w14:paraId="26004E27" w14:textId="4DEB8F8F" w:rsidR="0036666B" w:rsidRDefault="00AC2A95">
      <w:pPr>
        <w:pStyle w:val="Compact"/>
        <w:pPrChange w:id="943" w:author="Dallas Calvert" w:date="2016-06-22T14:02:00Z">
          <w:pPr>
            <w:pStyle w:val="Compact"/>
            <w:numPr>
              <w:numId w:val="20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proofErr w:type="gramStart"/>
      <w:r>
        <w:rPr>
          <w:b/>
        </w:rPr>
        <w:t>Branch :</w:t>
      </w:r>
      <w:proofErr w:type="spellStart"/>
      <w:r>
        <w:rPr>
          <w:b/>
        </w:rPr>
        <w:t>branchname</w:t>
      </w:r>
      <w:proofErr w:type="spellEnd"/>
      <w:proofErr w:type="gramEnd"/>
      <w:r>
        <w:t xml:space="preserve">, and </w:t>
      </w:r>
      <w:ins w:id="944" w:author="Dallas Calvert" w:date="2016-06-22T14:02:00Z">
        <w:r w:rsidR="0088466F">
          <w:t xml:space="preserve">then </w:t>
        </w:r>
      </w:ins>
      <w:r>
        <w:t xml:space="preserve">from the </w:t>
      </w:r>
      <w:r>
        <w:rPr>
          <w:b/>
        </w:rPr>
        <w:t>Branches</w:t>
      </w:r>
      <w:r>
        <w:t xml:space="preserve"> list, select the branch you want to copy.</w:t>
      </w:r>
    </w:p>
    <w:p w14:paraId="74C2EDB4" w14:textId="630F6D24" w:rsidR="0036666B" w:rsidRDefault="00AC2A95">
      <w:pPr>
        <w:pStyle w:val="Compact"/>
        <w:pPrChange w:id="945" w:author="Dallas Calvert" w:date="2016-06-22T14:02:00Z">
          <w:pPr/>
        </w:pPrChange>
      </w:pPr>
      <w:r>
        <w:t xml:space="preserve">If there is only one branch, the </w:t>
      </w:r>
      <w:r w:rsidRPr="0088466F">
        <w:rPr>
          <w:b/>
          <w:rPrChange w:id="946" w:author="Dallas Calvert" w:date="2016-06-22T14:03:00Z">
            <w:rPr/>
          </w:rPrChange>
        </w:rPr>
        <w:t>Branch</w:t>
      </w:r>
      <w:r>
        <w:t xml:space="preserve"> drop-down </w:t>
      </w:r>
      <w:ins w:id="947" w:author="Dallas Calvert" w:date="2016-06-22T14:03:00Z">
        <w:r w:rsidR="0088466F">
          <w:t xml:space="preserve">list </w:t>
        </w:r>
      </w:ins>
      <w:r>
        <w:t>show</w:t>
      </w:r>
      <w:r w:rsidR="00ED1748">
        <w:t>s</w:t>
      </w:r>
      <w:r>
        <w:t xml:space="preserve"> </w:t>
      </w:r>
      <w:r>
        <w:rPr>
          <w:b/>
        </w:rPr>
        <w:t>Branch: master</w:t>
      </w:r>
      <w:ins w:id="948" w:author="Dallas Calvert" w:date="2016-06-22T14:03:00Z">
        <w:r w:rsidR="0088466F" w:rsidRPr="0088466F">
          <w:rPr>
            <w:rPrChange w:id="949" w:author="Dallas Calvert" w:date="2016-06-22T14:03:00Z">
              <w:rPr>
                <w:b/>
              </w:rPr>
            </w:rPrChange>
          </w:rPr>
          <w:t>,</w:t>
        </w:r>
      </w:ins>
      <w:r>
        <w:t xml:space="preserve"> and the only </w:t>
      </w:r>
      <w:ins w:id="950" w:author="Dallas Calvert" w:date="2016-06-22T14:03:00Z">
        <w:r w:rsidR="0088466F">
          <w:t>b</w:t>
        </w:r>
      </w:ins>
      <w:del w:id="951" w:author="Dallas Calvert" w:date="2016-06-22T14:03:00Z">
        <w:r w:rsidDel="0088466F">
          <w:delText>B</w:delText>
        </w:r>
      </w:del>
      <w:r>
        <w:t xml:space="preserve">ranch </w:t>
      </w:r>
      <w:ins w:id="952" w:author="Dallas Calvert" w:date="2016-06-22T14:03:00Z">
        <w:r w:rsidR="0088466F">
          <w:t xml:space="preserve">that is </w:t>
        </w:r>
      </w:ins>
      <w:r>
        <w:t xml:space="preserve">available </w:t>
      </w:r>
      <w:r w:rsidR="004473E4">
        <w:t xml:space="preserve">is </w:t>
      </w:r>
      <w:r>
        <w:rPr>
          <w:b/>
        </w:rPr>
        <w:t>master</w:t>
      </w:r>
      <w:r>
        <w:t>.</w:t>
      </w:r>
    </w:p>
    <w:p w14:paraId="752613CA" w14:textId="61DAFC41" w:rsidR="0036666B" w:rsidRDefault="00AC2A95">
      <w:pPr>
        <w:pStyle w:val="Compact"/>
        <w:pPrChange w:id="953" w:author="Dallas Calvert" w:date="2016-06-22T14:02:00Z">
          <w:pPr>
            <w:numPr>
              <w:numId w:val="21"/>
            </w:numPr>
            <w:tabs>
              <w:tab w:val="num" w:pos="0"/>
            </w:tabs>
            <w:ind w:left="480" w:hanging="480"/>
          </w:pPr>
        </w:pPrChange>
      </w:pPr>
      <w:r>
        <w:t xml:space="preserve">In the blank text box, type the name of the branch </w:t>
      </w:r>
      <w:ins w:id="954" w:author="Dallas Calvert" w:date="2016-06-22T14:03:00Z">
        <w:r w:rsidR="0088466F">
          <w:t xml:space="preserve">that </w:t>
        </w:r>
      </w:ins>
      <w:r>
        <w:t>you want to create.</w:t>
      </w:r>
    </w:p>
    <w:p w14:paraId="50D220E5" w14:textId="77777777" w:rsidR="0036666B" w:rsidRDefault="00AC2A95">
      <w:pPr>
        <w:pStyle w:val="Compact"/>
        <w:pPrChange w:id="955" w:author="Dallas Calvert" w:date="2016-06-22T14:02:00Z">
          <w:pPr>
            <w:numPr>
              <w:numId w:val="21"/>
            </w:numPr>
            <w:tabs>
              <w:tab w:val="num" w:pos="0"/>
            </w:tabs>
            <w:ind w:left="480" w:hanging="480"/>
          </w:pPr>
        </w:pPrChange>
      </w:pPr>
      <w:r>
        <w:t xml:space="preserve">Click </w:t>
      </w:r>
      <w:r>
        <w:rPr>
          <w:b/>
        </w:rPr>
        <w:t>Create branch: new branch name</w:t>
      </w:r>
      <w:r>
        <w:t xml:space="preserve"> when it appears.</w:t>
      </w:r>
    </w:p>
    <w:p w14:paraId="2844DC6A" w14:textId="0731EF19" w:rsidR="0036666B" w:rsidRDefault="00AC2A95">
      <w:pPr>
        <w:pStyle w:val="Heading4"/>
      </w:pPr>
      <w:bookmarkStart w:id="956" w:name="to-delete-a-repo-branch"/>
      <w:bookmarkEnd w:id="956"/>
      <w:r>
        <w:t xml:space="preserve">To delete a repo </w:t>
      </w:r>
      <w:del w:id="957" w:author="Dallas Calvert" w:date="2016-06-22T14:04:00Z">
        <w:r w:rsidDel="0088466F">
          <w:delText>Branch</w:delText>
        </w:r>
      </w:del>
      <w:ins w:id="958" w:author="Dallas Calvert" w:date="2016-06-22T14:04:00Z">
        <w:r w:rsidR="0088466F">
          <w:t>branch:</w:t>
        </w:r>
      </w:ins>
    </w:p>
    <w:p w14:paraId="74C8A592" w14:textId="77777777" w:rsidR="0036666B" w:rsidRDefault="00AC2A95">
      <w:pPr>
        <w:pStyle w:val="Compact"/>
        <w:numPr>
          <w:ilvl w:val="0"/>
          <w:numId w:val="53"/>
        </w:numPr>
        <w:pPrChange w:id="959" w:author="Dallas Calvert" w:date="2016-06-22T14:05:00Z">
          <w:pPr>
            <w:pStyle w:val="Compact"/>
            <w:numPr>
              <w:numId w:val="22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Internet Explorer, navigate to the repo on </w:t>
      </w:r>
      <w:r w:rsidR="0024405E">
        <w:t>GitHub</w:t>
      </w:r>
      <w:r>
        <w:t>.</w:t>
      </w:r>
    </w:p>
    <w:p w14:paraId="5084D4CA" w14:textId="77777777" w:rsidR="0036666B" w:rsidRDefault="00AC2A95">
      <w:pPr>
        <w:pStyle w:val="Compact"/>
        <w:pPrChange w:id="960" w:author="Dallas Calvert" w:date="2016-06-22T14:05:00Z">
          <w:pPr>
            <w:pStyle w:val="Compact"/>
            <w:numPr>
              <w:numId w:val="22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r>
        <w:rPr>
          <w:b/>
        </w:rPr>
        <w:t>n branches</w:t>
      </w:r>
      <w:r>
        <w:t xml:space="preserve">, where </w:t>
      </w:r>
      <w:r>
        <w:rPr>
          <w:b/>
        </w:rPr>
        <w:t>n</w:t>
      </w:r>
      <w:r>
        <w:t xml:space="preserve"> is the number of existing branches.</w:t>
      </w:r>
    </w:p>
    <w:p w14:paraId="12E421E0" w14:textId="21AE549F" w:rsidR="0036666B" w:rsidRDefault="00AC2A95">
      <w:pPr>
        <w:pStyle w:val="Compact"/>
        <w:pPrChange w:id="961" w:author="Dallas Calvert" w:date="2016-06-22T14:05:00Z">
          <w:pPr>
            <w:pStyle w:val="Compact"/>
            <w:numPr>
              <w:numId w:val="22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On the </w:t>
      </w:r>
      <w:r>
        <w:rPr>
          <w:b/>
        </w:rPr>
        <w:t>Branches</w:t>
      </w:r>
      <w:r>
        <w:t xml:space="preserve"> page, in the row for the branch </w:t>
      </w:r>
      <w:ins w:id="962" w:author="Dallas Calvert" w:date="2016-06-22T14:04:00Z">
        <w:r w:rsidR="0088466F">
          <w:t xml:space="preserve">that </w:t>
        </w:r>
      </w:ins>
      <w:r>
        <w:t xml:space="preserve">you want to delete, click </w:t>
      </w:r>
      <w:r>
        <w:rPr>
          <w:b/>
        </w:rPr>
        <w:t>Delete this branch</w:t>
      </w:r>
      <w:r>
        <w:t xml:space="preserve"> icon.</w:t>
      </w:r>
    </w:p>
    <w:p w14:paraId="54F455B5" w14:textId="73027932" w:rsidR="0036666B" w:rsidRDefault="00AC2A95">
      <w:pPr>
        <w:pStyle w:val="Compact"/>
        <w:pPrChange w:id="963" w:author="Dallas Calvert" w:date="2016-06-22T14:05:00Z">
          <w:pPr/>
        </w:pPrChange>
      </w:pPr>
      <w:r>
        <w:t>After you have created a Branch, you can clone the files to your local repo</w:t>
      </w:r>
      <w:ins w:id="964" w:author="Dallas Calvert" w:date="2016-06-22T14:04:00Z">
        <w:r w:rsidR="0088466F">
          <w:t>,</w:t>
        </w:r>
      </w:ins>
      <w:r>
        <w:t xml:space="preserve"> </w:t>
      </w:r>
      <w:del w:id="965" w:author="Dallas Calvert" w:date="2016-06-22T14:04:00Z">
        <w:r w:rsidDel="0088466F">
          <w:delText xml:space="preserve">and </w:delText>
        </w:r>
      </w:del>
      <w:r>
        <w:t>update them on your computer</w:t>
      </w:r>
      <w:ins w:id="966" w:author="Dallas Calvert" w:date="2016-06-22T14:04:00Z">
        <w:r w:rsidR="0088466F">
          <w:t>,</w:t>
        </w:r>
      </w:ins>
      <w:r>
        <w:t xml:space="preserve"> and </w:t>
      </w:r>
      <w:ins w:id="967" w:author="Dallas Calvert" w:date="2016-06-22T14:04:00Z">
        <w:r w:rsidR="0088466F">
          <w:t xml:space="preserve">then </w:t>
        </w:r>
      </w:ins>
      <w:del w:id="968" w:author="Dallas Calvert" w:date="2016-06-22T14:04:00Z">
        <w:r w:rsidDel="0088466F">
          <w:delText>commit (</w:delText>
        </w:r>
      </w:del>
      <w:r>
        <w:t>check in</w:t>
      </w:r>
      <w:del w:id="969" w:author="Dallas Calvert" w:date="2016-06-22T14:04:00Z">
        <w:r w:rsidDel="0088466F">
          <w:delText>)</w:delText>
        </w:r>
      </w:del>
      <w:r>
        <w:t xml:space="preserve"> the changes from </w:t>
      </w:r>
      <w:del w:id="970" w:author="Dallas Calvert" w:date="2016-06-22T14:04:00Z">
        <w:r w:rsidDel="0088466F">
          <w:delText xml:space="preserve">within </w:delText>
        </w:r>
      </w:del>
      <w:ins w:id="971" w:author="Dallas Calvert" w:date="2016-06-22T14:04:00Z">
        <w:r w:rsidR="0088466F">
          <w:t xml:space="preserve">the </w:t>
        </w:r>
      </w:ins>
      <w:r w:rsidR="0024405E">
        <w:t>GitHub</w:t>
      </w:r>
      <w:r>
        <w:t xml:space="preserve"> Desktop</w:t>
      </w:r>
      <w:ins w:id="972" w:author="Dallas Calvert" w:date="2016-06-22T14:04:00Z">
        <w:r w:rsidR="0088466F">
          <w:t xml:space="preserve">. If you are working with </w:t>
        </w:r>
      </w:ins>
      <w:del w:id="973" w:author="Dallas Calvert" w:date="2016-06-22T14:05:00Z">
        <w:r w:rsidDel="0088466F">
          <w:delText xml:space="preserve">, or in the case of </w:delText>
        </w:r>
      </w:del>
      <w:r>
        <w:t xml:space="preserve">Markdown or other text files, you can edit them </w:t>
      </w:r>
      <w:del w:id="974" w:author="Dallas Calvert" w:date="2016-06-22T14:05:00Z">
        <w:r w:rsidDel="0088466F">
          <w:delText xml:space="preserve">within </w:delText>
        </w:r>
      </w:del>
      <w:ins w:id="975" w:author="Dallas Calvert" w:date="2016-06-22T14:05:00Z">
        <w:r w:rsidR="0088466F">
          <w:t xml:space="preserve">in </w:t>
        </w:r>
      </w:ins>
      <w:r w:rsidR="0024405E">
        <w:t>GitHub</w:t>
      </w:r>
      <w:ins w:id="976" w:author="Dallas Calvert" w:date="2016-06-22T14:05:00Z">
        <w:r w:rsidR="0088466F">
          <w:t xml:space="preserve">, and then check in the changes </w:t>
        </w:r>
      </w:ins>
      <w:del w:id="977" w:author="Dallas Calvert" w:date="2016-06-22T14:05:00Z">
        <w:r w:rsidDel="0088466F">
          <w:delText xml:space="preserve"> and commit the changes </w:delText>
        </w:r>
      </w:del>
      <w:r>
        <w:t>online.</w:t>
      </w:r>
    </w:p>
    <w:p w14:paraId="3C88D799" w14:textId="6189E5DC" w:rsidR="0036666B" w:rsidRDefault="00AC2A95">
      <w:pPr>
        <w:pStyle w:val="Heading4"/>
      </w:pPr>
      <w:bookmarkStart w:id="978" w:name="to-commit-changes-using-github-desktop"/>
      <w:bookmarkEnd w:id="978"/>
      <w:r>
        <w:lastRenderedPageBreak/>
        <w:t xml:space="preserve">To commit changes </w:t>
      </w:r>
      <w:ins w:id="979" w:author="Dallas Calvert" w:date="2016-06-22T14:05:00Z">
        <w:r w:rsidR="0088466F">
          <w:t xml:space="preserve">by </w:t>
        </w:r>
      </w:ins>
      <w:r>
        <w:t xml:space="preserve">using </w:t>
      </w:r>
      <w:r w:rsidR="0024405E">
        <w:t>GitHub</w:t>
      </w:r>
      <w:r>
        <w:t xml:space="preserve"> Desktop</w:t>
      </w:r>
      <w:ins w:id="980" w:author="Dallas Calvert" w:date="2016-06-22T14:05:00Z">
        <w:r w:rsidR="0088466F">
          <w:t>:</w:t>
        </w:r>
      </w:ins>
    </w:p>
    <w:p w14:paraId="68C3D010" w14:textId="77777777" w:rsidR="0036666B" w:rsidRPr="00D32C1C" w:rsidRDefault="00AC2A95">
      <w:pPr>
        <w:pStyle w:val="Compact"/>
        <w:numPr>
          <w:ilvl w:val="0"/>
          <w:numId w:val="54"/>
        </w:numPr>
        <w:pPrChange w:id="981" w:author="Dallas Calvert" w:date="2016-06-22T14:08:00Z">
          <w:pPr>
            <w:pStyle w:val="Compact"/>
            <w:numPr>
              <w:numId w:val="23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Open </w:t>
      </w:r>
      <w:r w:rsidR="0024405E" w:rsidRPr="00D32C1C">
        <w:t>GitHub</w:t>
      </w:r>
      <w:r w:rsidRPr="00D32C1C">
        <w:t xml:space="preserve"> Desktop.</w:t>
      </w:r>
    </w:p>
    <w:p w14:paraId="3B11DA97" w14:textId="2AA103CD" w:rsidR="0036666B" w:rsidRPr="00D32C1C" w:rsidRDefault="00AC2A95">
      <w:pPr>
        <w:pStyle w:val="Compact"/>
        <w:pPrChange w:id="982" w:author="Dallas Calvert" w:date="2016-06-22T14:08:00Z">
          <w:pPr>
            <w:pStyle w:val="Compact"/>
            <w:numPr>
              <w:numId w:val="23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Select the repo </w:t>
      </w:r>
      <w:ins w:id="983" w:author="Dallas Calvert" w:date="2016-06-22T14:05:00Z">
        <w:r w:rsidR="0088466F" w:rsidRPr="00D32C1C">
          <w:t xml:space="preserve">that </w:t>
        </w:r>
      </w:ins>
      <w:del w:id="984" w:author="Dallas Calvert" w:date="2016-06-22T14:06:00Z">
        <w:r w:rsidRPr="00D32C1C" w:rsidDel="0088466F">
          <w:delText xml:space="preserve">containing </w:delText>
        </w:r>
      </w:del>
      <w:ins w:id="985" w:author="Dallas Calvert" w:date="2016-06-22T14:06:00Z">
        <w:r w:rsidR="0088466F" w:rsidRPr="00D32C1C">
          <w:t xml:space="preserve">contains </w:t>
        </w:r>
      </w:ins>
      <w:r w:rsidRPr="00D32C1C">
        <w:t>your changes</w:t>
      </w:r>
      <w:ins w:id="986" w:author="Dallas Calvert" w:date="2016-06-22T14:06:00Z">
        <w:r w:rsidR="0088466F" w:rsidRPr="00D32C1C">
          <w:t>, and then click Changes.</w:t>
        </w:r>
      </w:ins>
      <w:del w:id="987" w:author="Dallas Calvert" w:date="2016-06-22T14:06:00Z">
        <w:r w:rsidRPr="00D32C1C" w:rsidDel="0088466F">
          <w:delText>.</w:delText>
        </w:r>
      </w:del>
    </w:p>
    <w:p w14:paraId="36FBB876" w14:textId="7B5EB6F4" w:rsidR="0036666B" w:rsidRPr="00D32C1C" w:rsidDel="0088466F" w:rsidRDefault="00AC2A95">
      <w:pPr>
        <w:pStyle w:val="Compact"/>
        <w:rPr>
          <w:del w:id="988" w:author="Dallas Calvert" w:date="2016-06-22T14:06:00Z"/>
        </w:rPr>
        <w:pPrChange w:id="989" w:author="Dallas Calvert" w:date="2016-06-22T14:08:00Z">
          <w:pPr>
            <w:pStyle w:val="Compact"/>
            <w:numPr>
              <w:numId w:val="23"/>
            </w:numPr>
            <w:tabs>
              <w:tab w:val="clear" w:pos="720"/>
              <w:tab w:val="num" w:pos="0"/>
            </w:tabs>
            <w:ind w:left="480"/>
          </w:pPr>
        </w:pPrChange>
      </w:pPr>
      <w:del w:id="990" w:author="Dallas Calvert" w:date="2016-06-22T14:06:00Z">
        <w:r w:rsidRPr="00D32C1C" w:rsidDel="0088466F">
          <w:delText xml:space="preserve">Click </w:delText>
        </w:r>
        <w:r w:rsidRPr="00D32C1C" w:rsidDel="0088466F">
          <w:rPr>
            <w:rPrChange w:id="991" w:author="Dallas Calvert" w:date="2016-06-22T14:08:00Z">
              <w:rPr>
                <w:b/>
              </w:rPr>
            </w:rPrChange>
          </w:rPr>
          <w:delText>Changes</w:delText>
        </w:r>
        <w:r w:rsidRPr="00D32C1C" w:rsidDel="0088466F">
          <w:delText>.</w:delText>
        </w:r>
      </w:del>
    </w:p>
    <w:p w14:paraId="71E04607" w14:textId="0152DDA0" w:rsidR="0036666B" w:rsidRPr="00D32C1C" w:rsidDel="0088466F" w:rsidRDefault="00AC2A95">
      <w:pPr>
        <w:pStyle w:val="Compact"/>
        <w:rPr>
          <w:del w:id="992" w:author="Dallas Calvert" w:date="2016-06-22T14:06:00Z"/>
        </w:rPr>
        <w:pPrChange w:id="993" w:author="Dallas Calvert" w:date="2016-06-22T14:08:00Z">
          <w:pPr>
            <w:pStyle w:val="Compact"/>
            <w:numPr>
              <w:numId w:val="23"/>
            </w:numPr>
            <w:tabs>
              <w:tab w:val="clear" w:pos="720"/>
              <w:tab w:val="num" w:pos="0"/>
            </w:tabs>
            <w:ind w:left="480"/>
          </w:pPr>
        </w:pPrChange>
      </w:pPr>
      <w:commentRangeStart w:id="994"/>
      <w:commentRangeStart w:id="995"/>
      <w:r w:rsidRPr="00D32C1C">
        <w:t>Select</w:t>
      </w:r>
      <w:commentRangeEnd w:id="994"/>
      <w:r w:rsidR="0088466F" w:rsidRPr="00D32C1C">
        <w:rPr>
          <w:rStyle w:val="CommentReference"/>
          <w:sz w:val="19"/>
          <w:szCs w:val="24"/>
          <w:rPrChange w:id="996" w:author="Dallas Calvert" w:date="2016-06-22T14:08:00Z">
            <w:rPr>
              <w:rStyle w:val="CommentReference"/>
            </w:rPr>
          </w:rPrChange>
        </w:rPr>
        <w:commentReference w:id="994"/>
      </w:r>
      <w:commentRangeEnd w:id="995"/>
      <w:r w:rsidR="00CD18E1">
        <w:rPr>
          <w:rStyle w:val="CommentReference"/>
        </w:rPr>
        <w:commentReference w:id="995"/>
      </w:r>
      <w:r w:rsidRPr="00D32C1C">
        <w:t xml:space="preserve"> the changes </w:t>
      </w:r>
      <w:ins w:id="997" w:author="Dallas Calvert" w:date="2016-06-22T14:06:00Z">
        <w:r w:rsidR="0088466F" w:rsidRPr="00D32C1C">
          <w:t xml:space="preserve">that </w:t>
        </w:r>
      </w:ins>
      <w:r w:rsidRPr="00D32C1C">
        <w:t>you want to commit</w:t>
      </w:r>
      <w:ins w:id="998" w:author="Dallas Calvert" w:date="2016-06-22T14:06:00Z">
        <w:r w:rsidR="0088466F" w:rsidRPr="00D32C1C">
          <w:t xml:space="preserve">, and then in the </w:t>
        </w:r>
      </w:ins>
      <w:del w:id="999" w:author="Dallas Calvert" w:date="2016-06-22T14:06:00Z">
        <w:r w:rsidRPr="00D32C1C" w:rsidDel="0088466F">
          <w:delText>.</w:delText>
        </w:r>
      </w:del>
    </w:p>
    <w:p w14:paraId="43EB7F77" w14:textId="630CE178" w:rsidR="0036666B" w:rsidRPr="00D32C1C" w:rsidRDefault="00AC2A95">
      <w:pPr>
        <w:pStyle w:val="Compact"/>
        <w:pPrChange w:id="1000" w:author="Dallas Calvert" w:date="2016-06-22T14:08:00Z">
          <w:pPr>
            <w:pStyle w:val="Compact"/>
            <w:numPr>
              <w:numId w:val="23"/>
            </w:numPr>
            <w:tabs>
              <w:tab w:val="clear" w:pos="720"/>
              <w:tab w:val="num" w:pos="0"/>
            </w:tabs>
            <w:ind w:left="480"/>
          </w:pPr>
        </w:pPrChange>
      </w:pPr>
      <w:del w:id="1001" w:author="Dallas Calvert" w:date="2016-06-22T14:06:00Z">
        <w:r w:rsidRPr="00D32C1C" w:rsidDel="0088466F">
          <w:delText xml:space="preserve">In the </w:delText>
        </w:r>
      </w:del>
      <w:r w:rsidRPr="00D32C1C">
        <w:rPr>
          <w:rPrChange w:id="1002" w:author="Dallas Calvert" w:date="2016-06-22T14:08:00Z">
            <w:rPr>
              <w:b/>
            </w:rPr>
          </w:rPrChange>
        </w:rPr>
        <w:t>Summary</w:t>
      </w:r>
      <w:r w:rsidRPr="00D32C1C">
        <w:t xml:space="preserve"> text box, write a </w:t>
      </w:r>
      <w:r w:rsidRPr="00D32C1C">
        <w:rPr>
          <w:rPrChange w:id="1003" w:author="Dallas Calvert" w:date="2016-06-22T14:08:00Z">
            <w:rPr>
              <w:b/>
            </w:rPr>
          </w:rPrChange>
        </w:rPr>
        <w:t>short</w:t>
      </w:r>
      <w:r w:rsidRPr="00D32C1C">
        <w:t xml:space="preserve"> description of the change.</w:t>
      </w:r>
    </w:p>
    <w:p w14:paraId="3C85DB10" w14:textId="27ECE739" w:rsidR="0036666B" w:rsidRPr="00D32C1C" w:rsidRDefault="00AC2A95">
      <w:pPr>
        <w:pStyle w:val="Compact"/>
        <w:pPrChange w:id="1004" w:author="Dallas Calvert" w:date="2016-06-22T14:08:00Z">
          <w:pPr>
            <w:pStyle w:val="Compact"/>
            <w:numPr>
              <w:numId w:val="23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In the </w:t>
      </w:r>
      <w:r w:rsidRPr="00D32C1C">
        <w:rPr>
          <w:rPrChange w:id="1005" w:author="Dallas Calvert" w:date="2016-06-22T14:08:00Z">
            <w:rPr>
              <w:b/>
            </w:rPr>
          </w:rPrChange>
        </w:rPr>
        <w:t>Description</w:t>
      </w:r>
      <w:r w:rsidRPr="00D32C1C">
        <w:t xml:space="preserve"> text box, </w:t>
      </w:r>
      <w:ins w:id="1006" w:author="Dallas Calvert" w:date="2016-06-22T14:06:00Z">
        <w:r w:rsidR="0088466F" w:rsidRPr="00D32C1C">
          <w:t xml:space="preserve">write a </w:t>
        </w:r>
      </w:ins>
      <w:del w:id="1007" w:author="Dallas Calvert" w:date="2016-06-22T14:06:00Z">
        <w:r w:rsidRPr="00D32C1C" w:rsidDel="0088466F">
          <w:delText xml:space="preserve">provide a </w:delText>
        </w:r>
      </w:del>
      <w:r w:rsidRPr="00D32C1C">
        <w:t>more</w:t>
      </w:r>
      <w:ins w:id="1008" w:author="Dallas Calvert" w:date="2016-06-22T14:06:00Z">
        <w:r w:rsidR="0088466F" w:rsidRPr="00D32C1C">
          <w:t>-</w:t>
        </w:r>
      </w:ins>
      <w:del w:id="1009" w:author="Dallas Calvert" w:date="2016-06-22T14:06:00Z">
        <w:r w:rsidRPr="00D32C1C" w:rsidDel="0088466F">
          <w:delText xml:space="preserve"> </w:delText>
        </w:r>
      </w:del>
      <w:r w:rsidRPr="00D32C1C">
        <w:t xml:space="preserve">detailed description of the change, if </w:t>
      </w:r>
      <w:del w:id="1010" w:author="Dallas Calvert" w:date="2016-06-22T14:06:00Z">
        <w:r w:rsidRPr="00D32C1C" w:rsidDel="0088466F">
          <w:delText>needed</w:delText>
        </w:r>
      </w:del>
      <w:ins w:id="1011" w:author="Dallas Calvert" w:date="2016-06-22T14:06:00Z">
        <w:r w:rsidR="0088466F" w:rsidRPr="00D32C1C">
          <w:t>necessary</w:t>
        </w:r>
      </w:ins>
      <w:r w:rsidRPr="00D32C1C">
        <w:t>.</w:t>
      </w:r>
    </w:p>
    <w:p w14:paraId="7631BEB0" w14:textId="36A4C708" w:rsidR="0036666B" w:rsidRPr="00D32C1C" w:rsidDel="0088466F" w:rsidRDefault="00AC2A95">
      <w:pPr>
        <w:pStyle w:val="Compact"/>
        <w:rPr>
          <w:del w:id="1012" w:author="Dallas Calvert" w:date="2016-06-22T14:07:00Z"/>
        </w:rPr>
        <w:pPrChange w:id="1013" w:author="Dallas Calvert" w:date="2016-06-22T14:08:00Z">
          <w:pPr>
            <w:pStyle w:val="Compact"/>
            <w:numPr>
              <w:numId w:val="23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</w:t>
      </w:r>
      <w:r w:rsidRPr="00D32C1C">
        <w:rPr>
          <w:rPrChange w:id="1014" w:author="Dallas Calvert" w:date="2016-06-22T14:08:00Z">
            <w:rPr>
              <w:b/>
            </w:rPr>
          </w:rPrChange>
        </w:rPr>
        <w:t>Commit to master</w:t>
      </w:r>
      <w:ins w:id="1015" w:author="Dallas Calvert" w:date="2016-06-22T14:07:00Z">
        <w:r w:rsidR="0088466F" w:rsidRPr="00D32C1C">
          <w:t xml:space="preserve">, and then click </w:t>
        </w:r>
      </w:ins>
      <w:del w:id="1016" w:author="Dallas Calvert" w:date="2016-06-22T14:07:00Z">
        <w:r w:rsidRPr="00D32C1C" w:rsidDel="0088466F">
          <w:delText>.</w:delText>
        </w:r>
      </w:del>
    </w:p>
    <w:p w14:paraId="6D6D69E2" w14:textId="6A746023" w:rsidR="0036666B" w:rsidRDefault="00AC2A95">
      <w:pPr>
        <w:pStyle w:val="Compact"/>
        <w:pPrChange w:id="1017" w:author="Dallas Calvert" w:date="2016-06-22T14:07:00Z">
          <w:pPr>
            <w:pStyle w:val="Compact"/>
            <w:numPr>
              <w:numId w:val="23"/>
            </w:numPr>
            <w:tabs>
              <w:tab w:val="clear" w:pos="720"/>
              <w:tab w:val="num" w:pos="0"/>
            </w:tabs>
            <w:ind w:left="480"/>
          </w:pPr>
        </w:pPrChange>
      </w:pPr>
      <w:del w:id="1018" w:author="Dallas Calvert" w:date="2016-06-22T14:07:00Z">
        <w:r w:rsidRPr="0088466F" w:rsidDel="0088466F">
          <w:delText xml:space="preserve">Click </w:delText>
        </w:r>
      </w:del>
      <w:r w:rsidRPr="0088466F">
        <w:rPr>
          <w:b/>
        </w:rPr>
        <w:t>Sync</w:t>
      </w:r>
      <w:r w:rsidRPr="0088466F">
        <w:t xml:space="preserve"> to push the local changes to the online r</w:t>
      </w:r>
      <w:r>
        <w:t>epo.</w:t>
      </w:r>
    </w:p>
    <w:p w14:paraId="1983FE5C" w14:textId="0D98FD94" w:rsidR="0036666B" w:rsidRDefault="00AC2A95">
      <w:pPr>
        <w:pStyle w:val="Heading4"/>
      </w:pPr>
      <w:bookmarkStart w:id="1019" w:name="to-edit-files-and-commit-changes-in-the-"/>
      <w:bookmarkEnd w:id="1019"/>
      <w:r>
        <w:t>To edit files and commit changes in the online repo</w:t>
      </w:r>
      <w:ins w:id="1020" w:author="Dallas Calvert" w:date="2016-06-22T14:07:00Z">
        <w:r w:rsidR="0088466F">
          <w:t>:</w:t>
        </w:r>
      </w:ins>
    </w:p>
    <w:p w14:paraId="77C1E19D" w14:textId="6AD02CD2" w:rsidR="0036666B" w:rsidRPr="00D32C1C" w:rsidDel="00D32C1C" w:rsidRDefault="00AC2A95">
      <w:pPr>
        <w:pStyle w:val="Compact"/>
        <w:numPr>
          <w:ilvl w:val="0"/>
          <w:numId w:val="55"/>
        </w:numPr>
        <w:rPr>
          <w:del w:id="1021" w:author="Dallas Calvert" w:date="2016-06-22T14:09:00Z"/>
        </w:rPr>
        <w:pPrChange w:id="1022" w:author="Dallas Calvert" w:date="2016-06-22T14:09:00Z">
          <w:pPr>
            <w:pStyle w:val="Compact"/>
            <w:numPr>
              <w:numId w:val="24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In Internet Explorer, navigate to the </w:t>
      </w:r>
      <w:ins w:id="1023" w:author="Dallas Calvert" w:date="2016-06-22T14:08:00Z">
        <w:r w:rsidR="00D32C1C">
          <w:t xml:space="preserve">applicable </w:t>
        </w:r>
      </w:ins>
      <w:r w:rsidRPr="00D32C1C">
        <w:t xml:space="preserve">repo on </w:t>
      </w:r>
      <w:r w:rsidR="0024405E" w:rsidRPr="00D32C1C">
        <w:t>GitHub</w:t>
      </w:r>
      <w:ins w:id="1024" w:author="Dallas Calvert" w:date="2016-06-22T14:09:00Z">
        <w:r w:rsidR="00D32C1C">
          <w:t xml:space="preserve">, and then select the </w:t>
        </w:r>
      </w:ins>
      <w:del w:id="1025" w:author="Dallas Calvert" w:date="2016-06-22T14:09:00Z">
        <w:r w:rsidRPr="00D32C1C" w:rsidDel="00D32C1C">
          <w:delText>.</w:delText>
        </w:r>
      </w:del>
    </w:p>
    <w:p w14:paraId="63F94E33" w14:textId="733A17CB" w:rsidR="0036666B" w:rsidRPr="00D32C1C" w:rsidRDefault="00AC2A95">
      <w:pPr>
        <w:pStyle w:val="Compact"/>
        <w:numPr>
          <w:ilvl w:val="0"/>
          <w:numId w:val="55"/>
        </w:numPr>
        <w:pPrChange w:id="1026" w:author="Dallas Calvert" w:date="2016-06-22T14:09:00Z">
          <w:pPr>
            <w:pStyle w:val="Compact"/>
            <w:numPr>
              <w:numId w:val="24"/>
            </w:numPr>
            <w:tabs>
              <w:tab w:val="clear" w:pos="720"/>
              <w:tab w:val="num" w:pos="0"/>
            </w:tabs>
            <w:ind w:left="480"/>
          </w:pPr>
        </w:pPrChange>
      </w:pPr>
      <w:del w:id="1027" w:author="Dallas Calvert" w:date="2016-06-22T14:09:00Z">
        <w:r w:rsidRPr="00D32C1C" w:rsidDel="00D32C1C">
          <w:delText xml:space="preserve">Select the </w:delText>
        </w:r>
      </w:del>
      <w:r w:rsidRPr="00D32C1C">
        <w:t xml:space="preserve">file </w:t>
      </w:r>
      <w:ins w:id="1028" w:author="Dallas Calvert" w:date="2016-06-22T14:09:00Z">
        <w:r w:rsidR="00D32C1C">
          <w:t xml:space="preserve">that </w:t>
        </w:r>
      </w:ins>
      <w:r w:rsidRPr="00D32C1C">
        <w:t>you want to edit.</w:t>
      </w:r>
    </w:p>
    <w:p w14:paraId="6E39F8A1" w14:textId="77777777" w:rsidR="0036666B" w:rsidRPr="00D32C1C" w:rsidRDefault="00AC2A95">
      <w:pPr>
        <w:pStyle w:val="Compact"/>
        <w:pPrChange w:id="1029" w:author="Dallas Calvert" w:date="2016-06-22T14:08:00Z">
          <w:pPr>
            <w:pStyle w:val="Compact"/>
            <w:numPr>
              <w:numId w:val="24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the </w:t>
      </w:r>
      <w:r w:rsidRPr="00D32C1C">
        <w:rPr>
          <w:b/>
        </w:rPr>
        <w:t>Edit this file</w:t>
      </w:r>
      <w:r w:rsidRPr="00D32C1C">
        <w:t xml:space="preserve"> icon.</w:t>
      </w:r>
    </w:p>
    <w:p w14:paraId="41042D3A" w14:textId="121300D6" w:rsidR="0036666B" w:rsidRPr="00D32C1C" w:rsidDel="00D32C1C" w:rsidRDefault="00AC2A95">
      <w:pPr>
        <w:pStyle w:val="Compact"/>
        <w:rPr>
          <w:del w:id="1030" w:author="Dallas Calvert" w:date="2016-06-22T14:09:00Z"/>
        </w:rPr>
        <w:pPrChange w:id="1031" w:author="Dallas Calvert" w:date="2016-06-22T14:08:00Z">
          <w:pPr>
            <w:pStyle w:val="Compact"/>
            <w:numPr>
              <w:numId w:val="24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Make your changes in the </w:t>
      </w:r>
      <w:r w:rsidRPr="00D32C1C">
        <w:rPr>
          <w:b/>
        </w:rPr>
        <w:t>Edit file</w:t>
      </w:r>
      <w:r w:rsidRPr="00D32C1C">
        <w:t xml:space="preserve"> tab of the webpage</w:t>
      </w:r>
      <w:ins w:id="1032" w:author="Dallas Calvert" w:date="2016-06-22T14:09:00Z">
        <w:r w:rsidR="00D32C1C">
          <w:t xml:space="preserve">, and then </w:t>
        </w:r>
      </w:ins>
      <w:del w:id="1033" w:author="Dallas Calvert" w:date="2016-06-22T14:09:00Z">
        <w:r w:rsidRPr="00D32C1C" w:rsidDel="00D32C1C">
          <w:delText>.</w:delText>
        </w:r>
      </w:del>
    </w:p>
    <w:p w14:paraId="5847E3E8" w14:textId="36896EDE" w:rsidR="0036666B" w:rsidRPr="00D32C1C" w:rsidRDefault="00AC2A95">
      <w:pPr>
        <w:pStyle w:val="Compact"/>
        <w:pPrChange w:id="1034" w:author="Dallas Calvert" w:date="2016-06-22T14:09:00Z">
          <w:pPr>
            <w:pStyle w:val="Compact"/>
            <w:numPr>
              <w:numId w:val="24"/>
            </w:numPr>
            <w:tabs>
              <w:tab w:val="clear" w:pos="720"/>
              <w:tab w:val="num" w:pos="0"/>
            </w:tabs>
            <w:ind w:left="480"/>
          </w:pPr>
        </w:pPrChange>
      </w:pPr>
      <w:del w:id="1035" w:author="Dallas Calvert" w:date="2016-06-22T14:09:00Z">
        <w:r w:rsidRPr="00D32C1C" w:rsidDel="00D32C1C">
          <w:delText xml:space="preserve">Click </w:delText>
        </w:r>
      </w:del>
      <w:ins w:id="1036" w:author="Dallas Calvert" w:date="2016-06-22T14:09:00Z">
        <w:r w:rsidR="00D32C1C">
          <w:t xml:space="preserve">click </w:t>
        </w:r>
      </w:ins>
      <w:r w:rsidRPr="00D32C1C">
        <w:rPr>
          <w:b/>
        </w:rPr>
        <w:t>Preview changes</w:t>
      </w:r>
      <w:r w:rsidRPr="00D32C1C">
        <w:t xml:space="preserve"> to view your proposed changes</w:t>
      </w:r>
      <w:ins w:id="1037" w:author="Dallas Calvert" w:date="2016-06-22T14:09:00Z">
        <w:r w:rsidR="00D32C1C">
          <w:t>,</w:t>
        </w:r>
      </w:ins>
      <w:r w:rsidRPr="00D32C1C">
        <w:t xml:space="preserve"> without committing them.</w:t>
      </w:r>
    </w:p>
    <w:p w14:paraId="58FF3351" w14:textId="516F13D0" w:rsidR="0036666B" w:rsidRPr="00D32C1C" w:rsidRDefault="00AC2A95">
      <w:pPr>
        <w:pStyle w:val="Compact"/>
        <w:pPrChange w:id="1038" w:author="Dallas Calvert" w:date="2016-06-22T14:08:00Z">
          <w:pPr>
            <w:pStyle w:val="Compact"/>
            <w:numPr>
              <w:numId w:val="24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Under </w:t>
      </w:r>
      <w:r w:rsidRPr="00D32C1C">
        <w:rPr>
          <w:b/>
        </w:rPr>
        <w:t>Commit changes</w:t>
      </w:r>
      <w:r w:rsidRPr="00D32C1C">
        <w:t xml:space="preserve">, in the </w:t>
      </w:r>
      <w:r w:rsidRPr="00D32C1C">
        <w:rPr>
          <w:b/>
        </w:rPr>
        <w:t>Update filename</w:t>
      </w:r>
      <w:r w:rsidRPr="00D32C1C">
        <w:t xml:space="preserve"> text box, enter a short description of the change</w:t>
      </w:r>
      <w:ins w:id="1039" w:author="Dallas Calvert" w:date="2016-06-22T14:09:00Z">
        <w:r w:rsidR="00D32C1C">
          <w:t>s</w:t>
        </w:r>
      </w:ins>
      <w:r w:rsidRPr="00D32C1C">
        <w:t>.</w:t>
      </w:r>
    </w:p>
    <w:p w14:paraId="516083D1" w14:textId="5BEC5F56" w:rsidR="0036666B" w:rsidRPr="00D32C1C" w:rsidDel="00D32C1C" w:rsidRDefault="00AC2A95">
      <w:pPr>
        <w:pStyle w:val="Compact"/>
        <w:rPr>
          <w:del w:id="1040" w:author="Dallas Calvert" w:date="2016-06-22T14:10:00Z"/>
        </w:rPr>
        <w:pPrChange w:id="1041" w:author="Dallas Calvert" w:date="2016-06-22T14:10:00Z">
          <w:pPr>
            <w:pStyle w:val="Compact"/>
            <w:numPr>
              <w:numId w:val="24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In the </w:t>
      </w:r>
      <w:r w:rsidRPr="00D32C1C">
        <w:rPr>
          <w:b/>
        </w:rPr>
        <w:t>Add an optional extended description...</w:t>
      </w:r>
      <w:r w:rsidRPr="00D32C1C">
        <w:t xml:space="preserve"> text box, enter a more detailed description of the change, if </w:t>
      </w:r>
      <w:del w:id="1042" w:author="Dallas Calvert" w:date="2016-06-22T14:09:00Z">
        <w:r w:rsidRPr="00D32C1C" w:rsidDel="00D32C1C">
          <w:delText>needed</w:delText>
        </w:r>
      </w:del>
      <w:ins w:id="1043" w:author="Dallas Calvert" w:date="2016-06-22T14:09:00Z">
        <w:r w:rsidR="00D32C1C">
          <w:t>necessary</w:t>
        </w:r>
      </w:ins>
      <w:ins w:id="1044" w:author="Dallas Calvert" w:date="2016-06-22T14:10:00Z">
        <w:r w:rsidR="00D32C1C">
          <w:t xml:space="preserve">, and then click </w:t>
        </w:r>
        <w:r w:rsidR="00D32C1C" w:rsidRPr="00D32C1C">
          <w:rPr>
            <w:b/>
            <w:rPrChange w:id="1045" w:author="Dallas Calvert" w:date="2016-06-22T14:10:00Z">
              <w:rPr/>
            </w:rPrChange>
          </w:rPr>
          <w:t>Commit changes</w:t>
        </w:r>
      </w:ins>
      <w:del w:id="1046" w:author="Dallas Calvert" w:date="2016-06-22T14:10:00Z">
        <w:r w:rsidRPr="00D32C1C" w:rsidDel="00D32C1C">
          <w:delText>.</w:delText>
        </w:r>
      </w:del>
    </w:p>
    <w:p w14:paraId="7EADB726" w14:textId="34A42FCE" w:rsidR="0036666B" w:rsidRDefault="00AC2A95">
      <w:pPr>
        <w:pStyle w:val="Compact"/>
        <w:pPrChange w:id="1047" w:author="Dallas Calvert" w:date="2016-06-22T14:10:00Z">
          <w:pPr>
            <w:pStyle w:val="Compact"/>
            <w:numPr>
              <w:numId w:val="24"/>
            </w:numPr>
            <w:tabs>
              <w:tab w:val="clear" w:pos="720"/>
              <w:tab w:val="num" w:pos="0"/>
            </w:tabs>
            <w:ind w:left="480"/>
          </w:pPr>
        </w:pPrChange>
      </w:pPr>
      <w:del w:id="1048" w:author="Dallas Calvert" w:date="2016-06-22T14:10:00Z">
        <w:r w:rsidRPr="00D32C1C" w:rsidDel="00D32C1C">
          <w:delText>Click</w:delText>
        </w:r>
        <w:r w:rsidDel="00D32C1C">
          <w:delText xml:space="preserve"> Commit changes</w:delText>
        </w:r>
      </w:del>
      <w:r>
        <w:t>.</w:t>
      </w:r>
    </w:p>
    <w:p w14:paraId="69581EEB" w14:textId="19CAB02E" w:rsidR="0036666B" w:rsidRDefault="00AC2A95">
      <w:pPr>
        <w:pStyle w:val="Heading4"/>
      </w:pPr>
      <w:bookmarkStart w:id="1049" w:name="to-create-a-pull-request"/>
      <w:bookmarkEnd w:id="1049"/>
      <w:r>
        <w:t>To create a pull request</w:t>
      </w:r>
      <w:ins w:id="1050" w:author="Dallas Calvert" w:date="2016-06-22T14:10:00Z">
        <w:r w:rsidR="00D32C1C">
          <w:t>:</w:t>
        </w:r>
      </w:ins>
    </w:p>
    <w:p w14:paraId="74A70FC9" w14:textId="53926CD3" w:rsidR="0036666B" w:rsidRPr="00D32C1C" w:rsidRDefault="00AC2A95">
      <w:pPr>
        <w:pStyle w:val="Compact"/>
        <w:numPr>
          <w:ilvl w:val="0"/>
          <w:numId w:val="56"/>
        </w:numPr>
        <w:pPrChange w:id="1051" w:author="Dallas Calvert" w:date="2016-06-22T14:10:00Z">
          <w:pPr>
            <w:pStyle w:val="Compact"/>
            <w:numPr>
              <w:numId w:val="25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In Internet Explorer, navigate to the </w:t>
      </w:r>
      <w:ins w:id="1052" w:author="Dallas Calvert" w:date="2016-06-22T14:10:00Z">
        <w:r w:rsidR="00D32C1C">
          <w:t xml:space="preserve">applicable </w:t>
        </w:r>
      </w:ins>
      <w:r w:rsidRPr="00D32C1C">
        <w:t xml:space="preserve">repo on </w:t>
      </w:r>
      <w:r w:rsidR="0024405E" w:rsidRPr="00D32C1C">
        <w:t>GitHub</w:t>
      </w:r>
      <w:r w:rsidRPr="00D32C1C">
        <w:t>.</w:t>
      </w:r>
    </w:p>
    <w:p w14:paraId="481579DF" w14:textId="0EAEF0F1" w:rsidR="0036666B" w:rsidRPr="00D32C1C" w:rsidRDefault="00AC2A95">
      <w:pPr>
        <w:pStyle w:val="Compact"/>
        <w:pPrChange w:id="1053" w:author="Dallas Calvert" w:date="2016-06-22T14:10:00Z">
          <w:pPr>
            <w:pStyle w:val="Compact"/>
            <w:numPr>
              <w:numId w:val="25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</w:t>
      </w:r>
      <w:proofErr w:type="gramStart"/>
      <w:r w:rsidRPr="00D32C1C">
        <w:rPr>
          <w:b/>
        </w:rPr>
        <w:t>Branch :</w:t>
      </w:r>
      <w:proofErr w:type="spellStart"/>
      <w:r w:rsidRPr="00D32C1C">
        <w:rPr>
          <w:b/>
        </w:rPr>
        <w:t>branchname</w:t>
      </w:r>
      <w:proofErr w:type="spellEnd"/>
      <w:proofErr w:type="gramEnd"/>
      <w:r w:rsidRPr="00D32C1C">
        <w:t xml:space="preserve">, and </w:t>
      </w:r>
      <w:ins w:id="1054" w:author="Dallas Calvert" w:date="2016-06-22T14:10:00Z">
        <w:r w:rsidR="00D32C1C">
          <w:t xml:space="preserve">then </w:t>
        </w:r>
      </w:ins>
      <w:del w:id="1055" w:author="Dallas Calvert" w:date="2016-06-22T14:10:00Z">
        <w:r w:rsidRPr="00D32C1C" w:rsidDel="00D32C1C">
          <w:delText xml:space="preserve">from </w:delText>
        </w:r>
      </w:del>
      <w:ins w:id="1056" w:author="Dallas Calvert" w:date="2016-06-22T14:10:00Z">
        <w:r w:rsidR="00D32C1C">
          <w:t xml:space="preserve">in </w:t>
        </w:r>
      </w:ins>
      <w:r w:rsidRPr="00D32C1C">
        <w:t xml:space="preserve">the </w:t>
      </w:r>
      <w:r w:rsidRPr="00D32C1C">
        <w:rPr>
          <w:b/>
        </w:rPr>
        <w:t>Branches</w:t>
      </w:r>
      <w:r w:rsidRPr="00D32C1C">
        <w:t xml:space="preserve"> list, select the branch </w:t>
      </w:r>
      <w:ins w:id="1057" w:author="Dallas Calvert" w:date="2016-06-22T14:10:00Z">
        <w:r w:rsidR="00D32C1C">
          <w:t xml:space="preserve">for which you want to </w:t>
        </w:r>
      </w:ins>
      <w:del w:id="1058" w:author="Dallas Calvert" w:date="2016-06-22T14:11:00Z">
        <w:r w:rsidRPr="00D32C1C" w:rsidDel="00D32C1C">
          <w:delText xml:space="preserve">you want from which you want to </w:delText>
        </w:r>
      </w:del>
      <w:r w:rsidRPr="00D32C1C">
        <w:t>create a pull request.</w:t>
      </w:r>
    </w:p>
    <w:p w14:paraId="7AF1308E" w14:textId="7788902A" w:rsidR="0036666B" w:rsidRPr="00D32C1C" w:rsidDel="00D32C1C" w:rsidRDefault="00AC2A95">
      <w:pPr>
        <w:pStyle w:val="Compact"/>
        <w:rPr>
          <w:del w:id="1059" w:author="Dallas Calvert" w:date="2016-06-22T14:11:00Z"/>
        </w:rPr>
        <w:pPrChange w:id="1060" w:author="Dallas Calvert" w:date="2016-06-22T14:11:00Z">
          <w:pPr>
            <w:pStyle w:val="Compact"/>
            <w:numPr>
              <w:numId w:val="25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</w:t>
      </w:r>
      <w:r w:rsidRPr="00D32C1C">
        <w:rPr>
          <w:b/>
        </w:rPr>
        <w:t>New pull request</w:t>
      </w:r>
      <w:ins w:id="1061" w:author="Dallas Calvert" w:date="2016-06-22T14:11:00Z">
        <w:r w:rsidR="00D32C1C">
          <w:t xml:space="preserve">, and then on the </w:t>
        </w:r>
      </w:ins>
      <w:del w:id="1062" w:author="Dallas Calvert" w:date="2016-06-22T14:11:00Z">
        <w:r w:rsidRPr="00D32C1C" w:rsidDel="00D32C1C">
          <w:delText>.</w:delText>
        </w:r>
      </w:del>
    </w:p>
    <w:p w14:paraId="11E0C1E8" w14:textId="35C98E7A" w:rsidR="0036666B" w:rsidRPr="00D32C1C" w:rsidRDefault="00AC2A95">
      <w:pPr>
        <w:pStyle w:val="Compact"/>
        <w:pPrChange w:id="1063" w:author="Dallas Calvert" w:date="2016-06-22T14:11:00Z">
          <w:pPr>
            <w:pStyle w:val="Compact"/>
            <w:numPr>
              <w:numId w:val="25"/>
            </w:numPr>
            <w:tabs>
              <w:tab w:val="clear" w:pos="720"/>
              <w:tab w:val="num" w:pos="0"/>
            </w:tabs>
            <w:ind w:left="480"/>
          </w:pPr>
        </w:pPrChange>
      </w:pPr>
      <w:del w:id="1064" w:author="Dallas Calvert" w:date="2016-06-22T14:11:00Z">
        <w:r w:rsidRPr="00D32C1C" w:rsidDel="00D32C1C">
          <w:delText xml:space="preserve">On the </w:delText>
        </w:r>
      </w:del>
      <w:r w:rsidRPr="00D32C1C">
        <w:rPr>
          <w:b/>
        </w:rPr>
        <w:t>Open a pull request</w:t>
      </w:r>
      <w:r w:rsidRPr="00D32C1C">
        <w:t xml:space="preserve"> page, </w:t>
      </w:r>
      <w:ins w:id="1065" w:author="Dallas Calvert" w:date="2016-06-22T14:11:00Z">
        <w:r w:rsidR="00D32C1C">
          <w:t xml:space="preserve">in </w:t>
        </w:r>
      </w:ins>
      <w:r w:rsidRPr="00D32C1C">
        <w:t xml:space="preserve">the </w:t>
      </w:r>
      <w:r w:rsidRPr="00D32C1C">
        <w:rPr>
          <w:b/>
        </w:rPr>
        <w:t>Title</w:t>
      </w:r>
      <w:r w:rsidRPr="00D32C1C">
        <w:t xml:space="preserve"> text box, update the name of the pull request</w:t>
      </w:r>
      <w:ins w:id="1066" w:author="Dallas Calvert" w:date="2016-06-22T14:11:00Z">
        <w:r w:rsidR="00D32C1C">
          <w:t>,</w:t>
        </w:r>
      </w:ins>
      <w:r w:rsidRPr="00D32C1C">
        <w:t xml:space="preserve"> if </w:t>
      </w:r>
      <w:del w:id="1067" w:author="Dallas Calvert" w:date="2016-06-22T14:11:00Z">
        <w:r w:rsidRPr="00D32C1C" w:rsidDel="00D32C1C">
          <w:delText>needed</w:delText>
        </w:r>
      </w:del>
      <w:ins w:id="1068" w:author="Dallas Calvert" w:date="2016-06-22T14:11:00Z">
        <w:r w:rsidR="00D32C1C">
          <w:t>necessary</w:t>
        </w:r>
      </w:ins>
      <w:r w:rsidRPr="00D32C1C">
        <w:t>.</w:t>
      </w:r>
    </w:p>
    <w:p w14:paraId="767BA0BE" w14:textId="1C365E6A" w:rsidR="0036666B" w:rsidRPr="00D32C1C" w:rsidDel="00D32C1C" w:rsidRDefault="00AC2A95">
      <w:pPr>
        <w:pStyle w:val="Compact"/>
        <w:rPr>
          <w:del w:id="1069" w:author="Dallas Calvert" w:date="2016-06-22T14:11:00Z"/>
        </w:rPr>
        <w:pPrChange w:id="1070" w:author="Dallas Calvert" w:date="2016-06-22T14:11:00Z">
          <w:pPr>
            <w:pStyle w:val="Compact"/>
            <w:numPr>
              <w:numId w:val="25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On the </w:t>
      </w:r>
      <w:r w:rsidRPr="00D32C1C">
        <w:rPr>
          <w:b/>
        </w:rPr>
        <w:t>Write</w:t>
      </w:r>
      <w:r w:rsidRPr="00D32C1C">
        <w:t xml:space="preserve"> tab, in the </w:t>
      </w:r>
      <w:r w:rsidRPr="00D32C1C">
        <w:rPr>
          <w:b/>
        </w:rPr>
        <w:t>Leave a comment</w:t>
      </w:r>
      <w:r w:rsidRPr="00D32C1C">
        <w:t xml:space="preserve"> text box, provide a description of the proposed change</w:t>
      </w:r>
      <w:ins w:id="1071" w:author="Dallas Calvert" w:date="2016-06-22T14:11:00Z">
        <w:r w:rsidR="00D32C1C">
          <w:t xml:space="preserve">, and then click </w:t>
        </w:r>
      </w:ins>
      <w:del w:id="1072" w:author="Dallas Calvert" w:date="2016-06-22T14:11:00Z">
        <w:r w:rsidRPr="00D32C1C" w:rsidDel="00D32C1C">
          <w:delText>.</w:delText>
        </w:r>
      </w:del>
    </w:p>
    <w:p w14:paraId="7FD29374" w14:textId="6CD0CA98" w:rsidR="0036666B" w:rsidRPr="00D32C1C" w:rsidRDefault="00AC2A95">
      <w:pPr>
        <w:pStyle w:val="Compact"/>
        <w:pPrChange w:id="1073" w:author="Dallas Calvert" w:date="2016-06-22T14:11:00Z">
          <w:pPr>
            <w:pStyle w:val="Compact"/>
            <w:numPr>
              <w:numId w:val="25"/>
            </w:numPr>
            <w:tabs>
              <w:tab w:val="clear" w:pos="720"/>
              <w:tab w:val="num" w:pos="0"/>
            </w:tabs>
            <w:ind w:left="480"/>
          </w:pPr>
        </w:pPrChange>
      </w:pPr>
      <w:del w:id="1074" w:author="Dallas Calvert" w:date="2016-06-22T14:11:00Z">
        <w:r w:rsidRPr="00D32C1C" w:rsidDel="00D32C1C">
          <w:delText xml:space="preserve">Click </w:delText>
        </w:r>
      </w:del>
      <w:r w:rsidRPr="00D32C1C">
        <w:rPr>
          <w:b/>
        </w:rPr>
        <w:t>Create pull request</w:t>
      </w:r>
      <w:r w:rsidRPr="00D32C1C">
        <w:t>.</w:t>
      </w:r>
    </w:p>
    <w:p w14:paraId="4C6FC1DA" w14:textId="66344473" w:rsidR="0036666B" w:rsidRDefault="00AC2A95">
      <w:r>
        <w:t xml:space="preserve">As </w:t>
      </w:r>
      <w:ins w:id="1075" w:author="Dallas Calvert" w:date="2016-06-22T14:11:00Z">
        <w:r w:rsidR="00D32C1C">
          <w:t xml:space="preserve">we </w:t>
        </w:r>
      </w:ins>
      <w:r>
        <w:t xml:space="preserve">noted previously, you </w:t>
      </w:r>
      <w:ins w:id="1076" w:author="Dallas Calvert" w:date="2016-06-22T14:11:00Z">
        <w:r w:rsidR="00D32C1C">
          <w:t xml:space="preserve">also </w:t>
        </w:r>
      </w:ins>
      <w:r>
        <w:t xml:space="preserve">can </w:t>
      </w:r>
      <w:del w:id="1077" w:author="Dallas Calvert" w:date="2016-06-22T14:11:00Z">
        <w:r w:rsidDel="00D32C1C">
          <w:delText xml:space="preserve">also </w:delText>
        </w:r>
      </w:del>
      <w:r>
        <w:t xml:space="preserve">comment on pull requests and </w:t>
      </w:r>
      <w:del w:id="1078" w:author="Dallas Calvert" w:date="2016-06-22T14:11:00Z">
        <w:r w:rsidDel="00D32C1C">
          <w:delText xml:space="preserve">commits </w:delText>
        </w:r>
      </w:del>
      <w:ins w:id="1079" w:author="Dallas Calvert" w:date="2016-06-22T14:11:00Z">
        <w:r w:rsidR="00D32C1C">
          <w:t>proposed changes</w:t>
        </w:r>
      </w:ins>
      <w:ins w:id="1080" w:author="Dallas Calvert" w:date="2016-06-22T14:13:00Z">
        <w:r w:rsidR="00D32C1C">
          <w:t xml:space="preserve"> (commit</w:t>
        </w:r>
        <w:proofErr w:type="gramStart"/>
        <w:r w:rsidR="00D32C1C">
          <w:t xml:space="preserve">) </w:t>
        </w:r>
      </w:ins>
      <w:ins w:id="1081" w:author="Dallas Calvert" w:date="2016-06-22T14:11:00Z">
        <w:r w:rsidR="00D32C1C">
          <w:t xml:space="preserve"> </w:t>
        </w:r>
      </w:ins>
      <w:ins w:id="1082" w:author="Dallas Calvert" w:date="2016-06-22T14:12:00Z">
        <w:r w:rsidR="00D32C1C">
          <w:t>that</w:t>
        </w:r>
        <w:proofErr w:type="gramEnd"/>
        <w:r w:rsidR="00D32C1C">
          <w:t xml:space="preserve"> other users make</w:t>
        </w:r>
      </w:ins>
      <w:del w:id="1083" w:author="Dallas Calvert" w:date="2016-06-22T14:12:00Z">
        <w:r w:rsidDel="00D32C1C">
          <w:delText>made by other users</w:delText>
        </w:r>
      </w:del>
      <w:r>
        <w:t>. When you comment on a commit, you view a source diff of the file</w:t>
      </w:r>
      <w:ins w:id="1084" w:author="Dallas Calvert" w:date="2016-06-22T14:12:00Z">
        <w:r w:rsidR="00D32C1C">
          <w:t>,</w:t>
        </w:r>
      </w:ins>
      <w:r>
        <w:t xml:space="preserve"> and </w:t>
      </w:r>
      <w:ins w:id="1085" w:author="Dallas Calvert" w:date="2016-06-22T14:12:00Z">
        <w:r w:rsidR="00D32C1C">
          <w:t xml:space="preserve">you then you can </w:t>
        </w:r>
      </w:ins>
      <w:r>
        <w:t>comment on specific changes on a line-by-line basis</w:t>
      </w:r>
      <w:del w:id="1086" w:author="Dallas Calvert" w:date="2016-06-22T14:12:00Z">
        <w:r w:rsidDel="00D32C1C">
          <w:delText>,</w:delText>
        </w:r>
      </w:del>
      <w:r>
        <w:t xml:space="preserve"> or </w:t>
      </w:r>
      <w:del w:id="1087" w:author="Dallas Calvert" w:date="2016-06-22T14:12:00Z">
        <w:r w:rsidDel="00D32C1C">
          <w:delText xml:space="preserve">comment </w:delText>
        </w:r>
      </w:del>
      <w:r>
        <w:t>on the entire commit.</w:t>
      </w:r>
    </w:p>
    <w:p w14:paraId="766C93A5" w14:textId="4C97B93A" w:rsidR="0036666B" w:rsidRDefault="00AC2A95">
      <w:pPr>
        <w:pStyle w:val="Heading4"/>
      </w:pPr>
      <w:bookmarkStart w:id="1088" w:name="to-review-and-comment-on-a-pull-request"/>
      <w:bookmarkEnd w:id="1088"/>
      <w:r>
        <w:t>To review and comment on a pull request</w:t>
      </w:r>
      <w:ins w:id="1089" w:author="Dallas Calvert" w:date="2016-06-22T14:12:00Z">
        <w:r w:rsidR="00D32C1C">
          <w:t>:</w:t>
        </w:r>
      </w:ins>
    </w:p>
    <w:p w14:paraId="3E691DC6" w14:textId="7CF85005" w:rsidR="0036666B" w:rsidRPr="00D32C1C" w:rsidRDefault="00AC2A95">
      <w:pPr>
        <w:pStyle w:val="Compact"/>
        <w:numPr>
          <w:ilvl w:val="0"/>
          <w:numId w:val="57"/>
        </w:numPr>
        <w:pPrChange w:id="1090" w:author="Dallas Calvert" w:date="2016-06-22T14:12:00Z">
          <w:pPr>
            <w:pStyle w:val="Compact"/>
            <w:numPr>
              <w:numId w:val="26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</w:t>
      </w:r>
      <w:r w:rsidRPr="00D32C1C">
        <w:t xml:space="preserve">Internet Explorer, navigate to the </w:t>
      </w:r>
      <w:ins w:id="1091" w:author="Dallas Calvert" w:date="2016-06-22T14:12:00Z">
        <w:r w:rsidR="00D32C1C">
          <w:t xml:space="preserve">applicable </w:t>
        </w:r>
      </w:ins>
      <w:r w:rsidRPr="00D32C1C">
        <w:t xml:space="preserve">repo on </w:t>
      </w:r>
      <w:r w:rsidR="0024405E" w:rsidRPr="00D32C1C">
        <w:t>GitHub</w:t>
      </w:r>
      <w:r w:rsidRPr="00D32C1C">
        <w:t>.</w:t>
      </w:r>
    </w:p>
    <w:p w14:paraId="61A80015" w14:textId="77777777" w:rsidR="0036666B" w:rsidRPr="00D32C1C" w:rsidRDefault="00AC2A95">
      <w:pPr>
        <w:pStyle w:val="Compact"/>
        <w:pPrChange w:id="1092" w:author="Dallas Calvert" w:date="2016-06-22T14:12:00Z">
          <w:pPr>
            <w:pStyle w:val="Compact"/>
            <w:numPr>
              <w:numId w:val="26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</w:t>
      </w:r>
      <w:r w:rsidRPr="00D32C1C">
        <w:rPr>
          <w:b/>
        </w:rPr>
        <w:t>Pull requests n</w:t>
      </w:r>
      <w:r w:rsidRPr="00D32C1C">
        <w:t xml:space="preserve">, where </w:t>
      </w:r>
      <w:r w:rsidRPr="00D32C1C">
        <w:rPr>
          <w:b/>
        </w:rPr>
        <w:t>n</w:t>
      </w:r>
      <w:r w:rsidRPr="00D32C1C">
        <w:t xml:space="preserve"> is the number of active pull requests.</w:t>
      </w:r>
    </w:p>
    <w:p w14:paraId="05180697" w14:textId="73680247" w:rsidR="0036666B" w:rsidRPr="00D32C1C" w:rsidDel="00D32C1C" w:rsidRDefault="00AC2A95">
      <w:pPr>
        <w:pStyle w:val="Compact"/>
        <w:rPr>
          <w:del w:id="1093" w:author="Dallas Calvert" w:date="2016-06-22T14:13:00Z"/>
        </w:rPr>
        <w:pPrChange w:id="1094" w:author="Dallas Calvert" w:date="2016-06-22T14:13:00Z">
          <w:pPr>
            <w:pStyle w:val="Compact"/>
            <w:numPr>
              <w:numId w:val="26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Select the pull request </w:t>
      </w:r>
      <w:ins w:id="1095" w:author="Dallas Calvert" w:date="2016-06-22T14:13:00Z">
        <w:r w:rsidR="00D32C1C">
          <w:t xml:space="preserve">that </w:t>
        </w:r>
      </w:ins>
      <w:r w:rsidRPr="00D32C1C">
        <w:t>you want to review</w:t>
      </w:r>
      <w:ins w:id="1096" w:author="Dallas Calvert" w:date="2016-06-22T14:13:00Z">
        <w:r w:rsidR="00D32C1C">
          <w:t xml:space="preserve">, and then on the </w:t>
        </w:r>
      </w:ins>
      <w:del w:id="1097" w:author="Dallas Calvert" w:date="2016-06-22T14:13:00Z">
        <w:r w:rsidRPr="00D32C1C" w:rsidDel="00D32C1C">
          <w:delText>.</w:delText>
        </w:r>
      </w:del>
    </w:p>
    <w:p w14:paraId="05C183FC" w14:textId="1A2C8461" w:rsidR="0036666B" w:rsidRPr="00D32C1C" w:rsidRDefault="00AC2A95">
      <w:pPr>
        <w:pStyle w:val="Compact"/>
        <w:pPrChange w:id="1098" w:author="Dallas Calvert" w:date="2016-06-22T14:13:00Z">
          <w:pPr>
            <w:pStyle w:val="Compact"/>
            <w:numPr>
              <w:numId w:val="26"/>
            </w:numPr>
            <w:tabs>
              <w:tab w:val="clear" w:pos="720"/>
              <w:tab w:val="num" w:pos="0"/>
            </w:tabs>
            <w:ind w:left="480"/>
          </w:pPr>
        </w:pPrChange>
      </w:pPr>
      <w:del w:id="1099" w:author="Dallas Calvert" w:date="2016-06-22T14:13:00Z">
        <w:r w:rsidRPr="00D32C1C" w:rsidDel="00D32C1C">
          <w:delText xml:space="preserve">On the </w:delText>
        </w:r>
      </w:del>
      <w:r w:rsidRPr="00D32C1C">
        <w:rPr>
          <w:b/>
        </w:rPr>
        <w:t>Write</w:t>
      </w:r>
      <w:r w:rsidRPr="00D32C1C">
        <w:t xml:space="preserve"> tab, in the </w:t>
      </w:r>
      <w:r w:rsidRPr="00D32C1C">
        <w:rPr>
          <w:b/>
        </w:rPr>
        <w:t>Leave a comment</w:t>
      </w:r>
      <w:r w:rsidRPr="00D32C1C">
        <w:t xml:space="preserve"> text box, </w:t>
      </w:r>
      <w:del w:id="1100" w:author="Dallas Calvert" w:date="2016-06-22T14:13:00Z">
        <w:r w:rsidRPr="00D32C1C" w:rsidDel="00D32C1C">
          <w:delText xml:space="preserve">provide </w:delText>
        </w:r>
      </w:del>
      <w:ins w:id="1101" w:author="Dallas Calvert" w:date="2016-06-22T14:13:00Z">
        <w:r w:rsidR="00D32C1C">
          <w:t xml:space="preserve">input </w:t>
        </w:r>
      </w:ins>
      <w:r w:rsidRPr="00D32C1C">
        <w:t>your comment.</w:t>
      </w:r>
    </w:p>
    <w:p w14:paraId="6BF105B4" w14:textId="77777777" w:rsidR="0036666B" w:rsidRPr="00D32C1C" w:rsidRDefault="00AC2A95">
      <w:pPr>
        <w:pStyle w:val="Compact"/>
        <w:pPrChange w:id="1102" w:author="Dallas Calvert" w:date="2016-06-22T14:12:00Z">
          <w:pPr>
            <w:pStyle w:val="Compact"/>
            <w:numPr>
              <w:numId w:val="26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</w:t>
      </w:r>
      <w:r w:rsidRPr="00D32C1C">
        <w:rPr>
          <w:b/>
        </w:rPr>
        <w:t>Comment</w:t>
      </w:r>
      <w:r w:rsidRPr="00D32C1C">
        <w:t>.</w:t>
      </w:r>
    </w:p>
    <w:p w14:paraId="1874BC36" w14:textId="38DF3656" w:rsidR="0036666B" w:rsidRDefault="00AC2A95">
      <w:pPr>
        <w:pStyle w:val="Heading4"/>
      </w:pPr>
      <w:bookmarkStart w:id="1103" w:name="to-review-and-comment-on-a-commit"/>
      <w:bookmarkEnd w:id="1103"/>
      <w:r>
        <w:t>To review and comment on a commit</w:t>
      </w:r>
      <w:ins w:id="1104" w:author="Dallas Calvert" w:date="2016-06-22T14:13:00Z">
        <w:r w:rsidR="00D32C1C">
          <w:t>:</w:t>
        </w:r>
      </w:ins>
    </w:p>
    <w:p w14:paraId="516513CC" w14:textId="77777777" w:rsidR="0036666B" w:rsidRDefault="00AC2A95">
      <w:pPr>
        <w:pStyle w:val="Compact"/>
        <w:numPr>
          <w:ilvl w:val="0"/>
          <w:numId w:val="58"/>
        </w:numPr>
        <w:pPrChange w:id="1105" w:author="Dallas Calvert" w:date="2016-06-22T14:13:00Z">
          <w:pPr>
            <w:pStyle w:val="Compact"/>
            <w:numPr>
              <w:numId w:val="27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Internet Explorer, navigate to the repo on </w:t>
      </w:r>
      <w:r w:rsidR="0024405E">
        <w:t>GitHub</w:t>
      </w:r>
      <w:r>
        <w:t>.</w:t>
      </w:r>
    </w:p>
    <w:p w14:paraId="2DB54B15" w14:textId="46C25AF4" w:rsidR="0036666B" w:rsidDel="00D32C1C" w:rsidRDefault="00AC2A95">
      <w:pPr>
        <w:pStyle w:val="Compact"/>
        <w:rPr>
          <w:del w:id="1106" w:author="Dallas Calvert" w:date="2016-06-22T14:14:00Z"/>
        </w:rPr>
        <w:pPrChange w:id="1107" w:author="Dallas Calvert" w:date="2016-06-22T14:13:00Z">
          <w:pPr>
            <w:pStyle w:val="Compact"/>
            <w:numPr>
              <w:numId w:val="27"/>
            </w:numPr>
            <w:tabs>
              <w:tab w:val="clear" w:pos="720"/>
              <w:tab w:val="num" w:pos="0"/>
            </w:tabs>
            <w:ind w:left="480"/>
          </w:pPr>
        </w:pPrChange>
      </w:pPr>
      <w:r>
        <w:lastRenderedPageBreak/>
        <w:t xml:space="preserve">Click </w:t>
      </w:r>
      <w:r w:rsidRPr="00D32C1C">
        <w:rPr>
          <w:b/>
        </w:rPr>
        <w:t>n commits</w:t>
      </w:r>
      <w:r>
        <w:t xml:space="preserve">, where </w:t>
      </w:r>
      <w:r w:rsidRPr="00D32C1C">
        <w:rPr>
          <w:b/>
        </w:rPr>
        <w:t>n</w:t>
      </w:r>
      <w:r>
        <w:t xml:space="preserve"> is the number of commits that have been submitted.</w:t>
      </w:r>
      <w:ins w:id="1108" w:author="Dallas Calvert" w:date="2016-06-22T14:14:00Z">
        <w:r w:rsidR="00D32C1C">
          <w:t xml:space="preserve"> </w:t>
        </w:r>
      </w:ins>
    </w:p>
    <w:p w14:paraId="1F0E3388" w14:textId="039CE391" w:rsidR="0036666B" w:rsidRDefault="00AC2A95">
      <w:pPr>
        <w:pStyle w:val="Compact"/>
        <w:pPrChange w:id="1109" w:author="Dallas Calvert" w:date="2016-06-22T14:13:00Z">
          <w:pPr>
            <w:pStyle w:val="BlockQuote"/>
          </w:pPr>
        </w:pPrChange>
      </w:pPr>
      <w:del w:id="1110" w:author="Dallas Calvert" w:date="2016-06-22T14:14:00Z">
        <w:r w:rsidDel="00D32C1C">
          <w:delText>I</w:delText>
        </w:r>
      </w:del>
      <w:ins w:id="1111" w:author="Dallas Calvert" w:date="2016-06-22T14:14:00Z">
        <w:r w:rsidR="00D32C1C">
          <w:t>I</w:t>
        </w:r>
      </w:ins>
      <w:r>
        <w:t>f you want to review the latest commit, you can select the title/short description of the commit from file list.</w:t>
      </w:r>
    </w:p>
    <w:p w14:paraId="7EDBA625" w14:textId="494953D0" w:rsidR="0036666B" w:rsidRDefault="00AC2A95">
      <w:pPr>
        <w:pStyle w:val="Compact"/>
        <w:pPrChange w:id="1112" w:author="Dallas Calvert" w:date="2016-06-22T14:13:00Z">
          <w:pPr>
            <w:pStyle w:val="Compact"/>
            <w:numPr>
              <w:numId w:val="2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the </w:t>
      </w:r>
      <w:r>
        <w:rPr>
          <w:b/>
        </w:rPr>
        <w:t>source diff</w:t>
      </w:r>
      <w:r>
        <w:t xml:space="preserve"> section, select the change </w:t>
      </w:r>
      <w:ins w:id="1113" w:author="Dallas Calvert" w:date="2016-06-22T14:14:00Z">
        <w:r w:rsidR="00D32C1C">
          <w:t xml:space="preserve">on which you want to comment by </w:t>
        </w:r>
      </w:ins>
      <w:del w:id="1114" w:author="Dallas Calvert" w:date="2016-06-22T14:14:00Z">
        <w:r w:rsidDel="00D32C1C">
          <w:delText xml:space="preserve">you want to comment on by </w:delText>
        </w:r>
      </w:del>
      <w:r>
        <w:t xml:space="preserve">clicking the </w:t>
      </w:r>
      <w:ins w:id="1115" w:author="Dallas Calvert" w:date="2016-06-22T14:14:00Z">
        <w:r w:rsidR="00D32C1C">
          <w:t>plus sign (</w:t>
        </w:r>
      </w:ins>
      <w:r>
        <w:rPr>
          <w:b/>
        </w:rPr>
        <w:t>+</w:t>
      </w:r>
      <w:ins w:id="1116" w:author="Dallas Calvert" w:date="2016-06-22T14:14:00Z">
        <w:r w:rsidR="00D32C1C">
          <w:rPr>
            <w:b/>
          </w:rPr>
          <w:t>)</w:t>
        </w:r>
      </w:ins>
      <w:r>
        <w:t xml:space="preserve"> that appears when the mouse hovers over the </w:t>
      </w:r>
      <w:ins w:id="1117" w:author="Dallas Calvert" w:date="2016-06-22T14:14:00Z">
        <w:r w:rsidR="00D32C1C">
          <w:t xml:space="preserve">applicable </w:t>
        </w:r>
      </w:ins>
      <w:r>
        <w:t>change.</w:t>
      </w:r>
    </w:p>
    <w:p w14:paraId="4B81CD0E" w14:textId="77777777" w:rsidR="0036666B" w:rsidRDefault="00AC2A95">
      <w:pPr>
        <w:pStyle w:val="Compact"/>
        <w:pPrChange w:id="1118" w:author="Dallas Calvert" w:date="2016-06-22T14:13:00Z">
          <w:pPr>
            <w:pStyle w:val="Compact"/>
            <w:numPr>
              <w:numId w:val="2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On the </w:t>
      </w:r>
      <w:r>
        <w:rPr>
          <w:b/>
        </w:rPr>
        <w:t>Write</w:t>
      </w:r>
      <w:r>
        <w:t xml:space="preserve"> tab, in the </w:t>
      </w:r>
      <w:r>
        <w:rPr>
          <w:b/>
        </w:rPr>
        <w:t>Comment</w:t>
      </w:r>
      <w:r>
        <w:t xml:space="preserve"> text box, provide your comment.</w:t>
      </w:r>
    </w:p>
    <w:p w14:paraId="4DA4766A" w14:textId="77777777" w:rsidR="0036666B" w:rsidRDefault="00AC2A95">
      <w:pPr>
        <w:pStyle w:val="Compact"/>
        <w:pPrChange w:id="1119" w:author="Dallas Calvert" w:date="2016-06-22T14:13:00Z">
          <w:pPr>
            <w:pStyle w:val="Compact"/>
            <w:numPr>
              <w:numId w:val="2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r>
        <w:rPr>
          <w:b/>
        </w:rPr>
        <w:t>Comment</w:t>
      </w:r>
      <w:r>
        <w:t>.</w:t>
      </w:r>
    </w:p>
    <w:p w14:paraId="395FA2AA" w14:textId="114C3E3D" w:rsidR="0036666B" w:rsidDel="00D32C1C" w:rsidRDefault="00AC2A95">
      <w:pPr>
        <w:pStyle w:val="Compact"/>
        <w:rPr>
          <w:del w:id="1120" w:author="Dallas Calvert" w:date="2016-06-22T14:15:00Z"/>
        </w:rPr>
        <w:pPrChange w:id="1121" w:author="Dallas Calvert" w:date="2016-06-22T14:13:00Z">
          <w:pPr>
            <w:pStyle w:val="Compact"/>
            <w:numPr>
              <w:numId w:val="2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>If you wish to provide an overall comment on the commit</w:t>
      </w:r>
      <w:ins w:id="1122" w:author="Dallas Calvert" w:date="2016-06-22T14:15:00Z">
        <w:r w:rsidR="00D32C1C">
          <w:t xml:space="preserve">, </w:t>
        </w:r>
      </w:ins>
      <w:del w:id="1123" w:author="Dallas Calvert" w:date="2016-06-22T14:15:00Z">
        <w:r w:rsidDel="00D32C1C">
          <w:delText>:</w:delText>
        </w:r>
      </w:del>
    </w:p>
    <w:p w14:paraId="24F02BA7" w14:textId="4D7C6726" w:rsidR="0036666B" w:rsidRDefault="00AC2A95">
      <w:pPr>
        <w:pStyle w:val="Compact"/>
        <w:pPrChange w:id="1124" w:author="Dallas Calvert" w:date="2016-06-22T14:15:00Z">
          <w:pPr>
            <w:pStyle w:val="Compact"/>
            <w:numPr>
              <w:numId w:val="28"/>
            </w:numPr>
            <w:tabs>
              <w:tab w:val="clear" w:pos="720"/>
              <w:tab w:val="num" w:pos="0"/>
            </w:tabs>
            <w:ind w:left="480"/>
          </w:pPr>
        </w:pPrChange>
      </w:pPr>
      <w:del w:id="1125" w:author="Dallas Calvert" w:date="2016-06-22T14:15:00Z">
        <w:r w:rsidDel="00D32C1C">
          <w:delText xml:space="preserve">Under </w:delText>
        </w:r>
      </w:del>
      <w:ins w:id="1126" w:author="Dallas Calvert" w:date="2016-06-22T14:15:00Z">
        <w:r w:rsidR="00D32C1C">
          <w:t xml:space="preserve">under </w:t>
        </w:r>
      </w:ins>
      <w:r>
        <w:rPr>
          <w:b/>
        </w:rPr>
        <w:t>n comments on commit</w:t>
      </w:r>
      <w:r>
        <w:t xml:space="preserve">, where </w:t>
      </w:r>
      <w:r>
        <w:rPr>
          <w:b/>
        </w:rPr>
        <w:t>n</w:t>
      </w:r>
      <w:r>
        <w:t xml:space="preserve"> is the number of comments submitted, </w:t>
      </w:r>
      <w:ins w:id="1127" w:author="Dallas Calvert" w:date="2016-06-22T14:15:00Z">
        <w:r w:rsidR="00D32C1C">
          <w:t xml:space="preserve">and then </w:t>
        </w:r>
      </w:ins>
      <w:r>
        <w:t xml:space="preserve">under the </w:t>
      </w:r>
      <w:r>
        <w:rPr>
          <w:b/>
        </w:rPr>
        <w:t>Write</w:t>
      </w:r>
      <w:r>
        <w:t xml:space="preserve"> tab, in </w:t>
      </w:r>
      <w:r w:rsidR="00E7053C">
        <w:t>the</w:t>
      </w:r>
      <w:r>
        <w:t xml:space="preserve"> </w:t>
      </w:r>
      <w:r>
        <w:rPr>
          <w:b/>
        </w:rPr>
        <w:t>Leave a comment</w:t>
      </w:r>
      <w:r>
        <w:t xml:space="preserve"> text box, type your comment.</w:t>
      </w:r>
    </w:p>
    <w:p w14:paraId="2CC75B9E" w14:textId="77777777" w:rsidR="0036666B" w:rsidRDefault="00AC2A95">
      <w:pPr>
        <w:pStyle w:val="Compact"/>
        <w:pPrChange w:id="1128" w:author="Dallas Calvert" w:date="2016-06-22T14:13:00Z">
          <w:pPr>
            <w:pStyle w:val="Compact"/>
            <w:numPr>
              <w:numId w:val="28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Click </w:t>
      </w:r>
      <w:r>
        <w:rPr>
          <w:b/>
        </w:rPr>
        <w:t>Comment on this commit</w:t>
      </w:r>
      <w:r>
        <w:t>.</w:t>
      </w:r>
    </w:p>
    <w:p w14:paraId="77128DD8" w14:textId="3813D6EF" w:rsidR="0036666B" w:rsidRDefault="00AC2A95">
      <w:r>
        <w:t xml:space="preserve">You </w:t>
      </w:r>
      <w:ins w:id="1129" w:author="Dallas Calvert" w:date="2016-06-22T14:15:00Z">
        <w:r w:rsidR="00D32C1C">
          <w:t xml:space="preserve">also </w:t>
        </w:r>
      </w:ins>
      <w:r>
        <w:t xml:space="preserve">can </w:t>
      </w:r>
      <w:del w:id="1130" w:author="Dallas Calvert" w:date="2016-06-22T14:15:00Z">
        <w:r w:rsidDel="00D32C1C">
          <w:delText xml:space="preserve">also </w:delText>
        </w:r>
      </w:del>
      <w:r>
        <w:t>make suggestions about an overall project, by submitting an Issue or commenting on an existing Issue.</w:t>
      </w:r>
    </w:p>
    <w:p w14:paraId="1DD88252" w14:textId="6C296AAF" w:rsidR="0036666B" w:rsidRDefault="00AC2A95">
      <w:pPr>
        <w:pStyle w:val="Heading4"/>
      </w:pPr>
      <w:bookmarkStart w:id="1131" w:name="to-submit-an-issue"/>
      <w:bookmarkEnd w:id="1131"/>
      <w:r>
        <w:t>To submit an Issue</w:t>
      </w:r>
      <w:ins w:id="1132" w:author="Dallas Calvert" w:date="2016-06-22T14:15:00Z">
        <w:r w:rsidR="00D32C1C">
          <w:t>:</w:t>
        </w:r>
      </w:ins>
    </w:p>
    <w:p w14:paraId="160C382B" w14:textId="04FCF0BE" w:rsidR="0036666B" w:rsidRPr="00D32C1C" w:rsidRDefault="00AC2A95">
      <w:pPr>
        <w:pStyle w:val="Compact"/>
        <w:numPr>
          <w:ilvl w:val="0"/>
          <w:numId w:val="59"/>
        </w:numPr>
        <w:pPrChange w:id="1133" w:author="Dallas Calvert" w:date="2016-06-22T14:15:00Z">
          <w:pPr>
            <w:pStyle w:val="Compact"/>
            <w:numPr>
              <w:numId w:val="29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In Internet Explorer, navigate to the </w:t>
      </w:r>
      <w:ins w:id="1134" w:author="Dallas Calvert" w:date="2016-06-22T14:15:00Z">
        <w:r w:rsidR="00D32C1C">
          <w:t xml:space="preserve">applicable </w:t>
        </w:r>
      </w:ins>
      <w:r w:rsidRPr="00D32C1C">
        <w:t xml:space="preserve">repo on </w:t>
      </w:r>
      <w:r w:rsidR="0024405E" w:rsidRPr="00D32C1C">
        <w:t>GitHub</w:t>
      </w:r>
      <w:r w:rsidRPr="00D32C1C">
        <w:t>.</w:t>
      </w:r>
    </w:p>
    <w:p w14:paraId="6DD37BD2" w14:textId="4CE9D1BB" w:rsidR="0036666B" w:rsidRPr="00D32C1C" w:rsidDel="00D32C1C" w:rsidRDefault="00AC2A95">
      <w:pPr>
        <w:pStyle w:val="Compact"/>
        <w:rPr>
          <w:del w:id="1135" w:author="Dallas Calvert" w:date="2016-06-22T14:16:00Z"/>
        </w:rPr>
        <w:pPrChange w:id="1136" w:author="Dallas Calvert" w:date="2016-06-22T14:16:00Z">
          <w:pPr>
            <w:pStyle w:val="Compact"/>
            <w:numPr>
              <w:numId w:val="29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</w:t>
      </w:r>
      <w:r w:rsidRPr="00D32C1C">
        <w:rPr>
          <w:b/>
        </w:rPr>
        <w:t>Issues</w:t>
      </w:r>
      <w:ins w:id="1137" w:author="Dallas Calvert" w:date="2016-06-22T14:15:00Z">
        <w:r w:rsidR="00D32C1C">
          <w:t xml:space="preserve">, and then click </w:t>
        </w:r>
      </w:ins>
      <w:del w:id="1138" w:author="Dallas Calvert" w:date="2016-06-22T14:15:00Z">
        <w:r w:rsidRPr="00D32C1C" w:rsidDel="00D32C1C">
          <w:delText>.</w:delText>
        </w:r>
      </w:del>
    </w:p>
    <w:p w14:paraId="65421BF3" w14:textId="411FE427" w:rsidR="0036666B" w:rsidRPr="00D32C1C" w:rsidRDefault="00AC2A95">
      <w:pPr>
        <w:pStyle w:val="Compact"/>
        <w:pPrChange w:id="1139" w:author="Dallas Calvert" w:date="2016-06-22T14:16:00Z">
          <w:pPr>
            <w:pStyle w:val="Compact"/>
            <w:numPr>
              <w:numId w:val="29"/>
            </w:numPr>
            <w:tabs>
              <w:tab w:val="clear" w:pos="720"/>
              <w:tab w:val="num" w:pos="0"/>
            </w:tabs>
            <w:ind w:left="480"/>
          </w:pPr>
        </w:pPrChange>
      </w:pPr>
      <w:del w:id="1140" w:author="Dallas Calvert" w:date="2016-06-22T14:16:00Z">
        <w:r w:rsidRPr="00D32C1C" w:rsidDel="00D32C1C">
          <w:delText xml:space="preserve">Click </w:delText>
        </w:r>
      </w:del>
      <w:r w:rsidRPr="00D32C1C">
        <w:rPr>
          <w:b/>
        </w:rPr>
        <w:t>New issue</w:t>
      </w:r>
      <w:r w:rsidRPr="00D32C1C">
        <w:t>.</w:t>
      </w:r>
    </w:p>
    <w:p w14:paraId="34373270" w14:textId="07FAAACF" w:rsidR="0036666B" w:rsidRPr="00D32C1C" w:rsidDel="00D32C1C" w:rsidRDefault="00AC2A95">
      <w:pPr>
        <w:pStyle w:val="Compact"/>
        <w:rPr>
          <w:del w:id="1141" w:author="Dallas Calvert" w:date="2016-06-22T14:16:00Z"/>
        </w:rPr>
        <w:pPrChange w:id="1142" w:author="Dallas Calvert" w:date="2016-06-22T14:16:00Z">
          <w:pPr>
            <w:pStyle w:val="Compact"/>
            <w:numPr>
              <w:numId w:val="29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In the </w:t>
      </w:r>
      <w:r w:rsidRPr="00D32C1C">
        <w:rPr>
          <w:b/>
        </w:rPr>
        <w:t>Title</w:t>
      </w:r>
      <w:r w:rsidRPr="00D32C1C">
        <w:t xml:space="preserve"> text box, enter the title for the issue</w:t>
      </w:r>
      <w:ins w:id="1143" w:author="Dallas Calvert" w:date="2016-06-22T14:16:00Z">
        <w:r w:rsidR="00D32C1C">
          <w:t xml:space="preserve">, and then in the </w:t>
        </w:r>
      </w:ins>
      <w:del w:id="1144" w:author="Dallas Calvert" w:date="2016-06-22T14:16:00Z">
        <w:r w:rsidRPr="00D32C1C" w:rsidDel="00D32C1C">
          <w:delText>.</w:delText>
        </w:r>
      </w:del>
    </w:p>
    <w:p w14:paraId="4496C183" w14:textId="5D059DA7" w:rsidR="0036666B" w:rsidRPr="00D32C1C" w:rsidRDefault="00AC2A95">
      <w:pPr>
        <w:pStyle w:val="Compact"/>
        <w:pPrChange w:id="1145" w:author="Dallas Calvert" w:date="2016-06-22T14:16:00Z">
          <w:pPr>
            <w:pStyle w:val="Compact"/>
            <w:numPr>
              <w:numId w:val="29"/>
            </w:numPr>
            <w:tabs>
              <w:tab w:val="clear" w:pos="720"/>
              <w:tab w:val="num" w:pos="0"/>
            </w:tabs>
            <w:ind w:left="480"/>
          </w:pPr>
        </w:pPrChange>
      </w:pPr>
      <w:del w:id="1146" w:author="Dallas Calvert" w:date="2016-06-22T14:16:00Z">
        <w:r w:rsidRPr="00D32C1C" w:rsidDel="00D32C1C">
          <w:delText xml:space="preserve">In the </w:delText>
        </w:r>
      </w:del>
      <w:r w:rsidRPr="00D32C1C">
        <w:rPr>
          <w:b/>
        </w:rPr>
        <w:t>Leave a comment</w:t>
      </w:r>
      <w:r w:rsidRPr="00D32C1C">
        <w:t xml:space="preserve"> text box, </w:t>
      </w:r>
      <w:del w:id="1147" w:author="Dallas Calvert" w:date="2016-06-22T14:16:00Z">
        <w:r w:rsidRPr="00D32C1C" w:rsidDel="00D32C1C">
          <w:delText xml:space="preserve">enter </w:delText>
        </w:r>
      </w:del>
      <w:ins w:id="1148" w:author="Dallas Calvert" w:date="2016-06-22T14:16:00Z">
        <w:r w:rsidR="00D32C1C">
          <w:t xml:space="preserve">type </w:t>
        </w:r>
      </w:ins>
      <w:r w:rsidRPr="00D32C1C">
        <w:t>a description of the issue or suggestion.</w:t>
      </w:r>
    </w:p>
    <w:p w14:paraId="668A9BB9" w14:textId="77777777" w:rsidR="0036666B" w:rsidRPr="00D32C1C" w:rsidRDefault="00AC2A95">
      <w:pPr>
        <w:pStyle w:val="Compact"/>
        <w:pPrChange w:id="1149" w:author="Dallas Calvert" w:date="2016-06-22T14:15:00Z">
          <w:pPr>
            <w:pStyle w:val="Compact"/>
            <w:numPr>
              <w:numId w:val="29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</w:t>
      </w:r>
      <w:r w:rsidRPr="00D32C1C">
        <w:rPr>
          <w:b/>
        </w:rPr>
        <w:t>Submit new issue</w:t>
      </w:r>
      <w:r w:rsidRPr="00D32C1C">
        <w:t>.</w:t>
      </w:r>
    </w:p>
    <w:p w14:paraId="6E84FFF1" w14:textId="3B7E05C1" w:rsidR="0036666B" w:rsidRDefault="00AC2A95">
      <w:pPr>
        <w:pStyle w:val="Heading4"/>
      </w:pPr>
      <w:bookmarkStart w:id="1150" w:name="to-review-and-comment-on-an-existing-iss"/>
      <w:bookmarkEnd w:id="1150"/>
      <w:r>
        <w:t>To review and comment on an existing issue</w:t>
      </w:r>
      <w:ins w:id="1151" w:author="Dallas Calvert" w:date="2016-06-22T14:17:00Z">
        <w:r w:rsidR="00D32C1C">
          <w:t>:</w:t>
        </w:r>
      </w:ins>
    </w:p>
    <w:p w14:paraId="7F5BA46D" w14:textId="1E3D3074" w:rsidR="0036666B" w:rsidRPr="00D32C1C" w:rsidRDefault="00AC2A95">
      <w:pPr>
        <w:pStyle w:val="Compact"/>
        <w:numPr>
          <w:ilvl w:val="0"/>
          <w:numId w:val="60"/>
        </w:numPr>
        <w:pPrChange w:id="1152" w:author="Dallas Calvert" w:date="2016-06-22T14:17:00Z">
          <w:pPr>
            <w:pStyle w:val="Compact"/>
            <w:numPr>
              <w:numId w:val="30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Internet </w:t>
      </w:r>
      <w:r w:rsidRPr="00D32C1C">
        <w:t xml:space="preserve">Explorer, navigate to the </w:t>
      </w:r>
      <w:ins w:id="1153" w:author="Dallas Calvert" w:date="2016-06-22T14:17:00Z">
        <w:r w:rsidR="00D32C1C">
          <w:t xml:space="preserve">applicable </w:t>
        </w:r>
      </w:ins>
      <w:r w:rsidRPr="00D32C1C">
        <w:t xml:space="preserve">repo on </w:t>
      </w:r>
      <w:r w:rsidR="0024405E" w:rsidRPr="00D32C1C">
        <w:t>GitHub</w:t>
      </w:r>
      <w:r w:rsidRPr="00D32C1C">
        <w:t>.</w:t>
      </w:r>
    </w:p>
    <w:p w14:paraId="79BFEEBE" w14:textId="31D415F9" w:rsidR="0036666B" w:rsidRPr="00D32C1C" w:rsidDel="00594FA6" w:rsidRDefault="00AC2A95">
      <w:pPr>
        <w:pStyle w:val="Compact"/>
        <w:rPr>
          <w:del w:id="1154" w:author="Dallas Calvert" w:date="2016-06-22T14:17:00Z"/>
        </w:rPr>
        <w:pPrChange w:id="1155" w:author="Dallas Calvert" w:date="2016-06-22T14:17:00Z">
          <w:pPr>
            <w:pStyle w:val="Compact"/>
            <w:numPr>
              <w:numId w:val="30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</w:t>
      </w:r>
      <w:r w:rsidRPr="00D32C1C">
        <w:rPr>
          <w:b/>
        </w:rPr>
        <w:t>Issues</w:t>
      </w:r>
      <w:ins w:id="1156" w:author="Dallas Calvert" w:date="2016-06-22T14:17:00Z">
        <w:r w:rsidR="00D32C1C">
          <w:t xml:space="preserve">, and </w:t>
        </w:r>
        <w:r w:rsidR="00594FA6">
          <w:t xml:space="preserve">then select </w:t>
        </w:r>
      </w:ins>
      <w:del w:id="1157" w:author="Dallas Calvert" w:date="2016-06-22T14:17:00Z">
        <w:r w:rsidRPr="00D32C1C" w:rsidDel="00D32C1C">
          <w:delText>.</w:delText>
        </w:r>
      </w:del>
    </w:p>
    <w:p w14:paraId="5336E6AF" w14:textId="4876E39D" w:rsidR="0036666B" w:rsidRPr="00D32C1C" w:rsidRDefault="00AC2A95">
      <w:pPr>
        <w:pStyle w:val="Compact"/>
        <w:pPrChange w:id="1158" w:author="Dallas Calvert" w:date="2016-06-22T14:17:00Z">
          <w:pPr>
            <w:pStyle w:val="Compact"/>
            <w:numPr>
              <w:numId w:val="30"/>
            </w:numPr>
            <w:tabs>
              <w:tab w:val="clear" w:pos="720"/>
              <w:tab w:val="num" w:pos="0"/>
            </w:tabs>
            <w:ind w:left="480"/>
          </w:pPr>
        </w:pPrChange>
      </w:pPr>
      <w:del w:id="1159" w:author="Dallas Calvert" w:date="2016-06-22T14:17:00Z">
        <w:r w:rsidRPr="00D32C1C" w:rsidDel="00594FA6">
          <w:delText xml:space="preserve">Select </w:delText>
        </w:r>
      </w:del>
      <w:r w:rsidRPr="00D32C1C">
        <w:t xml:space="preserve">the title of the issue </w:t>
      </w:r>
      <w:ins w:id="1160" w:author="Dallas Calvert" w:date="2016-06-22T14:17:00Z">
        <w:r w:rsidR="00594FA6">
          <w:t xml:space="preserve">that </w:t>
        </w:r>
      </w:ins>
      <w:r w:rsidRPr="00D32C1C">
        <w:t>you want to review.</w:t>
      </w:r>
    </w:p>
    <w:p w14:paraId="7C3CA48F" w14:textId="106A8D33" w:rsidR="0036666B" w:rsidRPr="00D32C1C" w:rsidRDefault="00AC2A95">
      <w:pPr>
        <w:pStyle w:val="Compact"/>
        <w:pPrChange w:id="1161" w:author="Dallas Calvert" w:date="2016-06-22T14:17:00Z">
          <w:pPr>
            <w:pStyle w:val="Compact"/>
            <w:numPr>
              <w:numId w:val="30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On the </w:t>
      </w:r>
      <w:r w:rsidRPr="00594FA6">
        <w:rPr>
          <w:b/>
        </w:rPr>
        <w:t>Issue name</w:t>
      </w:r>
      <w:r w:rsidRPr="00D32C1C">
        <w:t xml:space="preserve"> page, on the </w:t>
      </w:r>
      <w:r w:rsidRPr="00594FA6">
        <w:rPr>
          <w:b/>
        </w:rPr>
        <w:t>Write</w:t>
      </w:r>
      <w:r w:rsidRPr="00D32C1C">
        <w:t xml:space="preserve"> tab, in the </w:t>
      </w:r>
      <w:r w:rsidRPr="00594FA6">
        <w:rPr>
          <w:b/>
        </w:rPr>
        <w:t>Leave a comment</w:t>
      </w:r>
      <w:r w:rsidRPr="00D32C1C">
        <w:t xml:space="preserve"> text box, </w:t>
      </w:r>
      <w:del w:id="1162" w:author="Dallas Calvert" w:date="2016-06-22T14:17:00Z">
        <w:r w:rsidRPr="00D32C1C" w:rsidDel="00594FA6">
          <w:delText xml:space="preserve">provide </w:delText>
        </w:r>
      </w:del>
      <w:ins w:id="1163" w:author="Dallas Calvert" w:date="2016-06-22T14:17:00Z">
        <w:r w:rsidR="00594FA6">
          <w:t xml:space="preserve">type </w:t>
        </w:r>
      </w:ins>
      <w:r w:rsidRPr="00D32C1C">
        <w:t>your comment.</w:t>
      </w:r>
    </w:p>
    <w:p w14:paraId="3D81EBC0" w14:textId="77777777" w:rsidR="0036666B" w:rsidRDefault="00AC2A95">
      <w:pPr>
        <w:pStyle w:val="Compact"/>
        <w:pPrChange w:id="1164" w:author="Dallas Calvert" w:date="2016-06-22T14:17:00Z">
          <w:pPr>
            <w:pStyle w:val="Compact"/>
            <w:numPr>
              <w:numId w:val="30"/>
            </w:numPr>
            <w:tabs>
              <w:tab w:val="clear" w:pos="720"/>
              <w:tab w:val="num" w:pos="0"/>
            </w:tabs>
            <w:ind w:left="480"/>
          </w:pPr>
        </w:pPrChange>
      </w:pPr>
      <w:r w:rsidRPr="00D32C1C">
        <w:t xml:space="preserve">Click </w:t>
      </w:r>
      <w:r w:rsidRPr="00D32C1C">
        <w:rPr>
          <w:rPrChange w:id="1165" w:author="Dallas Calvert" w:date="2016-06-22T14:17:00Z">
            <w:rPr>
              <w:b/>
            </w:rPr>
          </w:rPrChange>
        </w:rPr>
        <w:t>Com</w:t>
      </w:r>
      <w:r>
        <w:rPr>
          <w:b/>
        </w:rPr>
        <w:t>ment</w:t>
      </w:r>
      <w:r>
        <w:t>.</w:t>
      </w:r>
    </w:p>
    <w:p w14:paraId="3C3DEA82" w14:textId="26963A36" w:rsidR="0036666B" w:rsidRDefault="00AC2A95">
      <w:r>
        <w:t xml:space="preserve">Whenever you create an issue, or a comment on a pull request or commit, you </w:t>
      </w:r>
      <w:ins w:id="1166" w:author="Dallas Calvert" w:date="2016-06-22T14:17:00Z">
        <w:r w:rsidR="00594FA6">
          <w:t xml:space="preserve">also </w:t>
        </w:r>
      </w:ins>
      <w:r>
        <w:t xml:space="preserve">can </w:t>
      </w:r>
      <w:del w:id="1167" w:author="Dallas Calvert" w:date="2016-06-22T14:17:00Z">
        <w:r w:rsidDel="00594FA6">
          <w:delText xml:space="preserve">also </w:delText>
        </w:r>
      </w:del>
      <w:del w:id="1168" w:author="Dallas Calvert" w:date="2016-06-22T14:18:00Z">
        <w:r w:rsidDel="00594FA6">
          <w:delText xml:space="preserve">bring </w:delText>
        </w:r>
      </w:del>
      <w:ins w:id="1169" w:author="Dallas Calvert" w:date="2016-06-22T14:18:00Z">
        <w:r w:rsidR="00594FA6">
          <w:t xml:space="preserve">include </w:t>
        </w:r>
      </w:ins>
      <w:r>
        <w:t xml:space="preserve">other </w:t>
      </w:r>
      <w:r w:rsidR="0024405E">
        <w:t>GitHub</w:t>
      </w:r>
      <w:r>
        <w:t xml:space="preserve"> users or teams into the conversation</w:t>
      </w:r>
      <w:ins w:id="1170" w:author="Dallas Calvert" w:date="2016-06-22T14:18:00Z">
        <w:r w:rsidR="00594FA6">
          <w:t xml:space="preserve"> by </w:t>
        </w:r>
      </w:ins>
      <w:del w:id="1171" w:author="Dallas Calvert" w:date="2016-06-22T14:18:00Z">
        <w:r w:rsidDel="00594FA6">
          <w:delText xml:space="preserve">. You do this by </w:delText>
        </w:r>
      </w:del>
      <w:ins w:id="1172" w:author="Dallas Calvert" w:date="2016-06-22T14:18:00Z">
        <w:r w:rsidR="00594FA6">
          <w:t xml:space="preserve">performing a </w:t>
        </w:r>
      </w:ins>
      <w:del w:id="1173" w:author="Dallas Calvert" w:date="2016-06-22T14:18:00Z">
        <w:r w:rsidDel="00594FA6">
          <w:rPr>
            <w:b/>
          </w:rPr>
          <w:delText>mentioning</w:delText>
        </w:r>
        <w:r w:rsidDel="00594FA6">
          <w:delText xml:space="preserve"> </w:delText>
        </w:r>
      </w:del>
      <w:ins w:id="1174" w:author="Dallas Calvert" w:date="2016-06-22T14:18:00Z">
        <w:r w:rsidR="00594FA6">
          <w:rPr>
            <w:b/>
          </w:rPr>
          <w:t xml:space="preserve">mention </w:t>
        </w:r>
        <w:r w:rsidR="00594FA6" w:rsidRPr="00594FA6">
          <w:rPr>
            <w:rPrChange w:id="1175" w:author="Dallas Calvert" w:date="2016-06-22T14:18:00Z">
              <w:rPr>
                <w:b/>
              </w:rPr>
            </w:rPrChange>
          </w:rPr>
          <w:t>of them</w:t>
        </w:r>
        <w:r w:rsidR="00594FA6">
          <w:rPr>
            <w:b/>
          </w:rPr>
          <w:t xml:space="preserve"> </w:t>
        </w:r>
      </w:ins>
      <w:del w:id="1176" w:author="Dallas Calvert" w:date="2016-06-22T14:18:00Z">
        <w:r w:rsidDel="00594FA6">
          <w:delText xml:space="preserve">them </w:delText>
        </w:r>
      </w:del>
      <w:r>
        <w:t xml:space="preserve">in the </w:t>
      </w:r>
      <w:ins w:id="1177" w:author="Dallas Calvert" w:date="2016-06-22T14:18:00Z">
        <w:r w:rsidR="00594FA6">
          <w:t xml:space="preserve">comment’s </w:t>
        </w:r>
      </w:ins>
      <w:r>
        <w:t>body</w:t>
      </w:r>
      <w:del w:id="1178" w:author="Dallas Calvert" w:date="2016-06-22T14:18:00Z">
        <w:r w:rsidDel="00594FA6">
          <w:delText xml:space="preserve"> of the comment</w:delText>
        </w:r>
      </w:del>
      <w:r>
        <w:t xml:space="preserve">. If you are </w:t>
      </w:r>
      <w:r w:rsidR="00462D20">
        <w:t>familiar</w:t>
      </w:r>
      <w:r>
        <w:t xml:space="preserve"> with Twitter, this feature will look very familiar.</w:t>
      </w:r>
    </w:p>
    <w:p w14:paraId="2E5A5B30" w14:textId="6C43FBD0" w:rsidR="0036666B" w:rsidRDefault="00AC2A95">
      <w:pPr>
        <w:pStyle w:val="Heading4"/>
      </w:pPr>
      <w:bookmarkStart w:id="1179" w:name="to-mention-a-github-user-in-a-comment"/>
      <w:bookmarkEnd w:id="1179"/>
      <w:r>
        <w:t xml:space="preserve">To mention a </w:t>
      </w:r>
      <w:r w:rsidR="0024405E">
        <w:t>GitHub</w:t>
      </w:r>
      <w:r>
        <w:t xml:space="preserve"> user in a comment</w:t>
      </w:r>
      <w:ins w:id="1180" w:author="Dallas Calvert" w:date="2016-06-22T14:18:00Z">
        <w:r w:rsidR="00594FA6">
          <w:t>:</w:t>
        </w:r>
      </w:ins>
    </w:p>
    <w:p w14:paraId="5B6911BC" w14:textId="0D0E5B2C" w:rsidR="0036666B" w:rsidRPr="00594FA6" w:rsidRDefault="00AC2A95">
      <w:pPr>
        <w:pStyle w:val="Compact"/>
        <w:numPr>
          <w:ilvl w:val="0"/>
          <w:numId w:val="61"/>
        </w:numPr>
        <w:pPrChange w:id="1181" w:author="Dallas Calvert" w:date="2016-06-22T14:18:00Z">
          <w:pPr>
            <w:pStyle w:val="Compact"/>
            <w:numPr>
              <w:numId w:val="31"/>
            </w:numPr>
            <w:tabs>
              <w:tab w:val="clear" w:pos="720"/>
              <w:tab w:val="num" w:pos="0"/>
            </w:tabs>
            <w:ind w:left="480"/>
          </w:pPr>
        </w:pPrChange>
      </w:pPr>
      <w:r>
        <w:t xml:space="preserve">In </w:t>
      </w:r>
      <w:r w:rsidRPr="00594FA6">
        <w:t xml:space="preserve">Internet Explorer, navigate to the </w:t>
      </w:r>
      <w:ins w:id="1182" w:author="Dallas Calvert" w:date="2016-06-22T14:18:00Z">
        <w:r w:rsidR="00594FA6">
          <w:t xml:space="preserve">applicable </w:t>
        </w:r>
      </w:ins>
      <w:r w:rsidRPr="00594FA6">
        <w:t xml:space="preserve">repo on </w:t>
      </w:r>
      <w:r w:rsidR="0024405E" w:rsidRPr="00594FA6">
        <w:t>GitHub</w:t>
      </w:r>
      <w:r w:rsidRPr="00594FA6">
        <w:t>.</w:t>
      </w:r>
    </w:p>
    <w:p w14:paraId="68DA3635" w14:textId="17F61A44" w:rsidR="0036666B" w:rsidRPr="00594FA6" w:rsidDel="00594FA6" w:rsidRDefault="00AC2A95">
      <w:pPr>
        <w:pStyle w:val="Compact"/>
        <w:rPr>
          <w:del w:id="1183" w:author="Dallas Calvert" w:date="2016-06-22T14:18:00Z"/>
        </w:rPr>
        <w:pPrChange w:id="1184" w:author="Dallas Calvert" w:date="2016-06-22T14:18:00Z">
          <w:pPr>
            <w:pStyle w:val="Compact"/>
            <w:numPr>
              <w:numId w:val="31"/>
            </w:numPr>
            <w:tabs>
              <w:tab w:val="clear" w:pos="720"/>
              <w:tab w:val="num" w:pos="0"/>
            </w:tabs>
            <w:ind w:left="480"/>
          </w:pPr>
        </w:pPrChange>
      </w:pPr>
      <w:r w:rsidRPr="00594FA6">
        <w:t>Create your comment or issue</w:t>
      </w:r>
      <w:ins w:id="1185" w:author="Dallas Calvert" w:date="2016-06-22T14:18:00Z">
        <w:r w:rsidR="00594FA6">
          <w:t>,</w:t>
        </w:r>
      </w:ins>
      <w:r w:rsidRPr="00594FA6">
        <w:t xml:space="preserve"> as described previously</w:t>
      </w:r>
      <w:ins w:id="1186" w:author="Dallas Calvert" w:date="2016-06-22T14:18:00Z">
        <w:r w:rsidR="00594FA6">
          <w:t xml:space="preserve">, and then in the </w:t>
        </w:r>
      </w:ins>
      <w:del w:id="1187" w:author="Dallas Calvert" w:date="2016-06-22T14:18:00Z">
        <w:r w:rsidRPr="00594FA6" w:rsidDel="00594FA6">
          <w:delText>.</w:delText>
        </w:r>
      </w:del>
    </w:p>
    <w:p w14:paraId="165E7216" w14:textId="575A69A9" w:rsidR="0036666B" w:rsidRDefault="00AC2A95">
      <w:pPr>
        <w:pStyle w:val="Compact"/>
        <w:pPrChange w:id="1188" w:author="Dallas Calvert" w:date="2016-06-22T14:18:00Z">
          <w:pPr>
            <w:pStyle w:val="Compact"/>
            <w:numPr>
              <w:numId w:val="31"/>
            </w:numPr>
            <w:tabs>
              <w:tab w:val="clear" w:pos="720"/>
              <w:tab w:val="num" w:pos="0"/>
            </w:tabs>
            <w:ind w:left="480"/>
          </w:pPr>
        </w:pPrChange>
      </w:pPr>
      <w:del w:id="1189" w:author="Dallas Calvert" w:date="2016-06-22T14:18:00Z">
        <w:r w:rsidRPr="00594FA6" w:rsidDel="00594FA6">
          <w:delText xml:space="preserve">In the </w:delText>
        </w:r>
      </w:del>
      <w:r w:rsidRPr="00594FA6">
        <w:rPr>
          <w:b/>
          <w:rPrChange w:id="1190" w:author="Dallas Calvert" w:date="2016-06-22T14:18:00Z">
            <w:rPr/>
          </w:rPrChange>
        </w:rPr>
        <w:t>comment</w:t>
      </w:r>
      <w:r>
        <w:t xml:space="preserve"> text box, type </w:t>
      </w:r>
      <w:r>
        <w:rPr>
          <w:b/>
        </w:rPr>
        <w:t>@</w:t>
      </w:r>
      <w:r>
        <w:t>, followed by the user or team name, within the comment.</w:t>
      </w:r>
    </w:p>
    <w:p w14:paraId="404B7FDF" w14:textId="713A0909" w:rsidR="0036666B" w:rsidRDefault="00594FA6">
      <w:pPr>
        <w:pStyle w:val="BlockQuote"/>
      </w:pPr>
      <w:ins w:id="1191" w:author="Dallas Calvert" w:date="2016-06-22T14:19:00Z">
        <w:r w:rsidRPr="00594FA6">
          <w:rPr>
            <w:b/>
            <w:rPrChange w:id="1192" w:author="Dallas Calvert" w:date="2016-06-22T14:19:00Z">
              <w:rPr/>
            </w:rPrChange>
          </w:rPr>
          <w:t>Note:</w:t>
        </w:r>
        <w:r>
          <w:t xml:space="preserve"> </w:t>
        </w:r>
      </w:ins>
      <w:r w:rsidR="00AC2A95">
        <w:t xml:space="preserve">When you type the </w:t>
      </w:r>
      <w:r w:rsidR="00AC2A95">
        <w:rPr>
          <w:b/>
        </w:rPr>
        <w:t>@</w:t>
      </w:r>
      <w:r w:rsidR="00AC2A95">
        <w:t xml:space="preserve"> symbol, a list </w:t>
      </w:r>
      <w:r w:rsidR="004473E4">
        <w:t xml:space="preserve">appears that contains </w:t>
      </w:r>
      <w:r w:rsidR="0024405E">
        <w:t>GitHub</w:t>
      </w:r>
      <w:r w:rsidR="00AC2A95">
        <w:t xml:space="preserve"> users who are collaborators on </w:t>
      </w:r>
      <w:del w:id="1193" w:author="Dallas Calvert" w:date="2016-06-22T14:19:00Z">
        <w:r w:rsidR="00AC2A95" w:rsidDel="00594FA6">
          <w:delText xml:space="preserve">the </w:delText>
        </w:r>
      </w:del>
      <w:ins w:id="1194" w:author="Dallas Calvert" w:date="2016-06-22T14:19:00Z">
        <w:r>
          <w:t xml:space="preserve">the applicable project and </w:t>
        </w:r>
      </w:ins>
      <w:del w:id="1195" w:author="Dallas Calvert" w:date="2016-06-22T14:19:00Z">
        <w:r w:rsidR="00AC2A95" w:rsidDel="00594FA6">
          <w:delText xml:space="preserve">projector </w:delText>
        </w:r>
        <w:r w:rsidR="004473E4" w:rsidDel="00594FA6">
          <w:delText xml:space="preserve">and </w:delText>
        </w:r>
      </w:del>
      <w:r w:rsidR="004473E4">
        <w:t xml:space="preserve">anyone who is </w:t>
      </w:r>
      <w:r w:rsidR="00AC2A95">
        <w:t xml:space="preserve">participating in </w:t>
      </w:r>
      <w:ins w:id="1196" w:author="Dallas Calvert" w:date="2016-06-22T14:19:00Z">
        <w:r>
          <w:t xml:space="preserve">the project’s </w:t>
        </w:r>
      </w:ins>
      <w:r w:rsidR="00AC2A95">
        <w:t>comments</w:t>
      </w:r>
      <w:del w:id="1197" w:author="Dallas Calvert" w:date="2016-06-22T14:19:00Z">
        <w:r w:rsidR="00AC2A95" w:rsidDel="00594FA6">
          <w:delText xml:space="preserve"> on the project</w:delText>
        </w:r>
      </w:del>
      <w:r w:rsidR="00AC2A95">
        <w:t>. The list uses autocomplete as you type</w:t>
      </w:r>
      <w:ins w:id="1198" w:author="Dallas Calvert" w:date="2016-06-22T14:19:00Z">
        <w:r>
          <w:t>, so that you can filter the list easily</w:t>
        </w:r>
      </w:ins>
      <w:del w:id="1199" w:author="Dallas Calvert" w:date="2016-06-22T14:19:00Z">
        <w:r w:rsidR="00AC2A95" w:rsidDel="00594FA6">
          <w:delText xml:space="preserve"> to filter the list</w:delText>
        </w:r>
      </w:del>
      <w:r w:rsidR="00AC2A95">
        <w:t>.</w:t>
      </w:r>
    </w:p>
    <w:sectPr w:rsidR="003666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llas Calvert" w:date="2016-06-22T07:30:00Z" w:initials="DC">
    <w:p w14:paraId="25EA8577" w14:textId="69B04808" w:rsidR="001355DE" w:rsidRDefault="001355DE">
      <w:pPr>
        <w:pStyle w:val="CommentText"/>
      </w:pPr>
      <w:r>
        <w:rPr>
          <w:rStyle w:val="CommentReference"/>
        </w:rPr>
        <w:annotationRef/>
      </w:r>
      <w:r>
        <w:t xml:space="preserve">I put a return after this heading, so there is a bit of white space. However, you might have a different way that you want to introduce the white space. But there should be some here, just for </w:t>
      </w:r>
      <w:proofErr w:type="spellStart"/>
      <w:r>
        <w:t>ascthetics</w:t>
      </w:r>
      <w:proofErr w:type="spellEnd"/>
      <w:r>
        <w:t>. Thanks!</w:t>
      </w:r>
    </w:p>
  </w:comment>
  <w:comment w:id="2" w:author="Jason Hershey" w:date="2016-06-22T11:35:00Z" w:initials="JH">
    <w:p w14:paraId="542EEFD7" w14:textId="638B616A" w:rsidR="001355DE" w:rsidRDefault="001355DE">
      <w:pPr>
        <w:pStyle w:val="CommentText"/>
      </w:pPr>
      <w:r>
        <w:rPr>
          <w:rStyle w:val="CommentReference"/>
        </w:rPr>
        <w:annotationRef/>
      </w:r>
      <w:r>
        <w:t>I don’t see an issue with it.</w:t>
      </w:r>
    </w:p>
  </w:comment>
  <w:comment w:id="45" w:author="Dallas Calvert" w:date="2016-06-22T07:39:00Z" w:initials="DC">
    <w:p w14:paraId="13F20959" w14:textId="7AEC0360" w:rsidR="001355DE" w:rsidRDefault="001355DE">
      <w:pPr>
        <w:pStyle w:val="CommentText"/>
      </w:pPr>
      <w:r>
        <w:rPr>
          <w:rStyle w:val="CommentReference"/>
        </w:rPr>
        <w:annotationRef/>
      </w:r>
      <w:r>
        <w:t>Which course? The 20533C course that you reference above? If so, I’d go ahead and put the name and number in again, just to cement it in readers’ minds.</w:t>
      </w:r>
    </w:p>
  </w:comment>
  <w:comment w:id="46" w:author="Jason Hershey" w:date="2016-06-22T11:38:00Z" w:initials="JH">
    <w:p w14:paraId="29597AB9" w14:textId="5BABD598" w:rsidR="001355DE" w:rsidRDefault="001355DE">
      <w:pPr>
        <w:pStyle w:val="CommentText"/>
      </w:pPr>
      <w:r>
        <w:rPr>
          <w:rStyle w:val="CommentReference"/>
        </w:rPr>
        <w:annotationRef/>
      </w:r>
      <w:r>
        <w:t xml:space="preserve">How about this. It isn’t just this one course. </w:t>
      </w:r>
    </w:p>
  </w:comment>
  <w:comment w:id="47" w:author="Francis Langlois" w:date="2016-06-22T20:03:00Z" w:initials="FL">
    <w:p w14:paraId="358A7558" w14:textId="3946C8C5" w:rsidR="007E0631" w:rsidRDefault="007E0631">
      <w:pPr>
        <w:pStyle w:val="CommentText"/>
      </w:pPr>
      <w:r>
        <w:rPr>
          <w:rStyle w:val="CommentReference"/>
        </w:rPr>
        <w:annotationRef/>
      </w:r>
      <w:r>
        <w:t>I say “Using GitHub allows for collaboration…</w:t>
      </w:r>
    </w:p>
  </w:comment>
  <w:comment w:id="79" w:author="Francis Langlois" w:date="2016-06-20T14:43:00Z" w:initials="FL">
    <w:p w14:paraId="1C4E8CB6" w14:textId="7AF76592" w:rsidR="001355DE" w:rsidRDefault="001355DE">
      <w:pPr>
        <w:pStyle w:val="CommentText"/>
      </w:pPr>
      <w:r>
        <w:rPr>
          <w:rStyle w:val="CommentReference"/>
        </w:rPr>
        <w:annotationRef/>
      </w:r>
      <w:r>
        <w:t>Was there a reason why this formatted differently?</w:t>
      </w:r>
    </w:p>
  </w:comment>
  <w:comment w:id="80" w:author="Jason Hershey" w:date="2016-06-22T11:39:00Z" w:initials="JH">
    <w:p w14:paraId="6A2DFFA9" w14:textId="15F2F3D8" w:rsidR="001355DE" w:rsidRDefault="001355DE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98" w:author="Dallas Calvert" w:date="2016-06-22T08:02:00Z" w:initials="DC">
    <w:p w14:paraId="61878C92" w14:textId="254DC61A" w:rsidR="001355DE" w:rsidRDefault="001355DE">
      <w:pPr>
        <w:pStyle w:val="CommentText"/>
      </w:pPr>
      <w:r>
        <w:rPr>
          <w:rStyle w:val="CommentReference"/>
        </w:rPr>
        <w:annotationRef/>
      </w:r>
      <w:r>
        <w:t>The style in MS now is to use sentence-case capitalization for all headings OTHER than the course title.</w:t>
      </w:r>
    </w:p>
  </w:comment>
  <w:comment w:id="113" w:author="Dallas Calvert" w:date="2016-06-22T09:32:00Z" w:initials="DC">
    <w:p w14:paraId="53B486ED" w14:textId="508A8029" w:rsidR="001355DE" w:rsidRDefault="001355DE">
      <w:pPr>
        <w:pStyle w:val="CommentText"/>
      </w:pPr>
      <w:r>
        <w:rPr>
          <w:rStyle w:val="CommentReference"/>
        </w:rPr>
        <w:annotationRef/>
      </w:r>
      <w:r>
        <w:t>I’m guessing this is a placeholder. Don’t forget to put in the real link, and then end sentence with a period. Did you mean to use this link:</w:t>
      </w:r>
      <w:r w:rsidRPr="00B76D66">
        <w:t xml:space="preserve"> https://help.github.com/articles/github-glossary/</w:t>
      </w:r>
    </w:p>
  </w:comment>
  <w:comment w:id="114" w:author="Jason Hershey" w:date="2016-06-22T11:39:00Z" w:initials="JH">
    <w:p w14:paraId="24815F64" w14:textId="08CEDA66" w:rsidR="001355DE" w:rsidRDefault="001355DE">
      <w:pPr>
        <w:pStyle w:val="CommentText"/>
      </w:pPr>
      <w:r>
        <w:rPr>
          <w:rStyle w:val="CommentReference"/>
        </w:rPr>
        <w:annotationRef/>
      </w:r>
      <w:r>
        <w:t>This is actually an artifact of the conversion from markdown to Word. You are seeing the markup for the link.  Fixed it to be a hyperlink</w:t>
      </w:r>
    </w:p>
  </w:comment>
  <w:comment w:id="119" w:author="Dallas Calvert" w:date="2016-06-22T14:20:00Z" w:initials="DC">
    <w:p w14:paraId="58AEF1DF" w14:textId="3B0547B7" w:rsidR="001355DE" w:rsidRDefault="001355DE">
      <w:pPr>
        <w:pStyle w:val="CommentText"/>
      </w:pPr>
      <w:r>
        <w:rPr>
          <w:rStyle w:val="CommentReference"/>
        </w:rPr>
        <w:annotationRef/>
      </w:r>
      <w:r>
        <w:t>I didn’t do a lot in the way of formatting, although for these bulleted lists, I utilized a p-ag rather than just having the bullets applied from Word. You can easily reject this, though.</w:t>
      </w:r>
    </w:p>
  </w:comment>
  <w:comment w:id="120" w:author="Jason Hershey" w:date="2016-06-22T11:41:00Z" w:initials="JH">
    <w:p w14:paraId="029D277E" w14:textId="22614927" w:rsidR="001355DE" w:rsidRDefault="001355DE">
      <w:pPr>
        <w:pStyle w:val="CommentText"/>
      </w:pPr>
      <w:r>
        <w:rPr>
          <w:rStyle w:val="CommentReference"/>
        </w:rPr>
        <w:annotationRef/>
      </w:r>
      <w:r>
        <w:t xml:space="preserve">Does not bother me. </w:t>
      </w:r>
      <w:proofErr w:type="spellStart"/>
      <w:r>
        <w:t>Github</w:t>
      </w:r>
      <w:proofErr w:type="spellEnd"/>
      <w:r>
        <w:t xml:space="preserve"> doesn’t have this concept, so it won’t format like this in markdown.</w:t>
      </w:r>
    </w:p>
  </w:comment>
  <w:comment w:id="150" w:author="Dallas Calvert" w:date="2016-06-22T09:37:00Z" w:initials="DC">
    <w:p w14:paraId="21A25282" w14:textId="32C7A5D0" w:rsidR="001355DE" w:rsidRDefault="001355DE">
      <w:pPr>
        <w:pStyle w:val="CommentText"/>
      </w:pPr>
      <w:r>
        <w:rPr>
          <w:rStyle w:val="CommentReference"/>
        </w:rPr>
        <w:annotationRef/>
      </w:r>
      <w:r>
        <w:t>Is this really capped? If not, make it lowercase, and then use it throughout the file.</w:t>
      </w:r>
    </w:p>
  </w:comment>
  <w:comment w:id="151" w:author="Jason Hershey" w:date="2016-06-22T11:42:00Z" w:initials="JH">
    <w:p w14:paraId="094018F7" w14:textId="36EC5A16" w:rsidR="001355DE" w:rsidRDefault="001355DE">
      <w:pPr>
        <w:pStyle w:val="CommentText"/>
      </w:pPr>
      <w:r>
        <w:rPr>
          <w:rStyle w:val="CommentReference"/>
        </w:rPr>
        <w:annotationRef/>
      </w:r>
      <w:r>
        <w:t>I don’t think so. Fran?</w:t>
      </w:r>
    </w:p>
  </w:comment>
  <w:comment w:id="159" w:author="Dallas Calvert" w:date="2016-06-22T09:38:00Z" w:initials="DC">
    <w:p w14:paraId="3030E971" w14:textId="37F55089" w:rsidR="001355DE" w:rsidRDefault="001355DE">
      <w:pPr>
        <w:pStyle w:val="CommentText"/>
      </w:pPr>
      <w:r>
        <w:rPr>
          <w:rStyle w:val="CommentReference"/>
        </w:rPr>
        <w:annotationRef/>
      </w:r>
      <w:r>
        <w:t>Again, should this be capped?</w:t>
      </w:r>
    </w:p>
  </w:comment>
  <w:comment w:id="160" w:author="Jason Hershey" w:date="2016-06-22T11:42:00Z" w:initials="JH">
    <w:p w14:paraId="2448D9A2" w14:textId="19D1D4F3" w:rsidR="001355DE" w:rsidRDefault="001355DE">
      <w:pPr>
        <w:pStyle w:val="CommentText"/>
      </w:pPr>
      <w:r>
        <w:rPr>
          <w:rStyle w:val="CommentReference"/>
        </w:rPr>
        <w:annotationRef/>
      </w:r>
    </w:p>
  </w:comment>
  <w:comment w:id="173" w:author="Dallas Calvert" w:date="2016-06-22T09:38:00Z" w:initials="DC">
    <w:p w14:paraId="5F779EB9" w14:textId="23F471B8" w:rsidR="001355DE" w:rsidRDefault="001355DE">
      <w:pPr>
        <w:pStyle w:val="CommentText"/>
      </w:pPr>
      <w:r>
        <w:rPr>
          <w:rStyle w:val="CommentReference"/>
        </w:rPr>
        <w:annotationRef/>
      </w:r>
      <w:r>
        <w:t>MS style now is to use italic for emphasis, not bold or quotation marks. Also, use italic to introduce new terms. That’s why I’ve made the changes to this section.</w:t>
      </w:r>
    </w:p>
  </w:comment>
  <w:comment w:id="174" w:author="Jason Hershey" w:date="2016-06-22T11:42:00Z" w:initials="JH">
    <w:p w14:paraId="21E3317D" w14:textId="46C62BD9" w:rsidR="001355DE" w:rsidRDefault="001355DE">
      <w:pPr>
        <w:pStyle w:val="CommentText"/>
      </w:pPr>
      <w:r>
        <w:rPr>
          <w:rStyle w:val="CommentReference"/>
        </w:rPr>
        <w:annotationRef/>
      </w:r>
      <w:r>
        <w:t>Ok with me</w:t>
      </w:r>
    </w:p>
  </w:comment>
  <w:comment w:id="208" w:author="Dallas Calvert" w:date="2016-06-22T09:41:00Z" w:initials="DC">
    <w:p w14:paraId="7DD9404E" w14:textId="27832799" w:rsidR="001355DE" w:rsidRDefault="001355DE">
      <w:pPr>
        <w:pStyle w:val="CommentText"/>
      </w:pPr>
      <w:r>
        <w:rPr>
          <w:rStyle w:val="CommentReference"/>
        </w:rPr>
        <w:annotationRef/>
      </w:r>
      <w:r>
        <w:t>Should we input the actual URL, so if they print this out, they’re able to go find it?</w:t>
      </w:r>
    </w:p>
  </w:comment>
  <w:comment w:id="209" w:author="Jason Hershey" w:date="2016-06-22T11:42:00Z" w:initials="JH">
    <w:p w14:paraId="46F65FFA" w14:textId="74CCDBC0" w:rsidR="00DB0616" w:rsidRDefault="001355DE" w:rsidP="00DB0616">
      <w:pPr>
        <w:pStyle w:val="CommentText"/>
      </w:pPr>
      <w:r>
        <w:rPr>
          <w:rStyle w:val="CommentReference"/>
        </w:rPr>
        <w:annotationRef/>
      </w:r>
      <w:r>
        <w:t xml:space="preserve">What is the standard?  We can do it either way. </w:t>
      </w:r>
    </w:p>
  </w:comment>
  <w:comment w:id="210" w:author="Francis Langlois" w:date="2016-06-22T19:50:00Z" w:initials="FL">
    <w:p w14:paraId="72173E19" w14:textId="77788804" w:rsidR="00DB0616" w:rsidRDefault="00DB0616">
      <w:pPr>
        <w:pStyle w:val="CommentText"/>
      </w:pPr>
      <w:r>
        <w:rPr>
          <w:rStyle w:val="CommentReference"/>
        </w:rPr>
        <w:annotationRef/>
      </w:r>
      <w:r>
        <w:t>I can’t imagine we need the quotes and a link so I’d say pick one.</w:t>
      </w:r>
    </w:p>
  </w:comment>
  <w:comment w:id="310" w:author="Dallas Calvert" w:date="2016-06-22T09:53:00Z" w:initials="DC">
    <w:p w14:paraId="37E37C2E" w14:textId="33FA57E3" w:rsidR="001355DE" w:rsidRDefault="001355DE">
      <w:pPr>
        <w:pStyle w:val="CommentText"/>
      </w:pPr>
      <w:r>
        <w:rPr>
          <w:rStyle w:val="CommentReference"/>
        </w:rPr>
        <w:annotationRef/>
      </w:r>
      <w:r>
        <w:t>Is there an actual name for the solution? It’d be nice to refer to it here, so people know what they’re dealing with and what to potentially look for.</w:t>
      </w:r>
    </w:p>
  </w:comment>
  <w:comment w:id="311" w:author="Jason Hershey" w:date="2016-06-22T11:43:00Z" w:initials="JH">
    <w:p w14:paraId="19B88D20" w14:textId="07CA81D4" w:rsidR="001355DE" w:rsidRDefault="001355DE">
      <w:pPr>
        <w:pStyle w:val="CommentText"/>
      </w:pPr>
      <w:r>
        <w:rPr>
          <w:rStyle w:val="CommentReference"/>
        </w:rPr>
        <w:annotationRef/>
      </w:r>
      <w:r>
        <w:t>Not that I know of.  The docs LEX has posted don’t name it.</w:t>
      </w:r>
    </w:p>
  </w:comment>
  <w:comment w:id="343" w:author="Dallas Calvert" w:date="2016-06-22T09:55:00Z" w:initials="DC">
    <w:p w14:paraId="0A433720" w14:textId="48A77858" w:rsidR="001355DE" w:rsidRDefault="001355DE">
      <w:pPr>
        <w:pStyle w:val="CommentText"/>
      </w:pPr>
      <w:r>
        <w:rPr>
          <w:rStyle w:val="CommentReference"/>
        </w:rPr>
        <w:annotationRef/>
      </w:r>
      <w:r>
        <w:t>Do we want to give a few examples, or maybe indicate some that “we recommend”?</w:t>
      </w:r>
    </w:p>
  </w:comment>
  <w:comment w:id="344" w:author="Jason Hershey" w:date="2016-06-22T11:44:00Z" w:initials="JH">
    <w:p w14:paraId="7EE352DE" w14:textId="0CD3C3E0" w:rsidR="001355DE" w:rsidRDefault="001355DE">
      <w:pPr>
        <w:pStyle w:val="CommentText"/>
      </w:pPr>
      <w:r>
        <w:rPr>
          <w:rStyle w:val="CommentReference"/>
        </w:rPr>
        <w:annotationRef/>
      </w:r>
      <w:r>
        <w:t>I don’t think we want to recommend any.  Can add some names.  Fran?</w:t>
      </w:r>
    </w:p>
  </w:comment>
  <w:comment w:id="345" w:author="Francis Langlois" w:date="2016-06-22T19:52:00Z" w:initials="FL">
    <w:p w14:paraId="66070A7F" w14:textId="7E86E5B2" w:rsidR="00DB0616" w:rsidRDefault="00DB0616" w:rsidP="00DB0616">
      <w:pPr>
        <w:pStyle w:val="CommentText"/>
        <w:ind w:left="0"/>
      </w:pPr>
      <w:r>
        <w:rPr>
          <w:rStyle w:val="CommentReference"/>
        </w:rPr>
        <w:annotationRef/>
      </w:r>
    </w:p>
    <w:p w14:paraId="1826D6AD" w14:textId="2F72EEA0" w:rsidR="00DB0616" w:rsidRDefault="00DB0616" w:rsidP="00DB0616">
      <w:pPr>
        <w:pStyle w:val="CommentText"/>
        <w:ind w:left="0"/>
      </w:pPr>
      <w:r>
        <w:t xml:space="preserve">It goes against the open source, BYOB nature of </w:t>
      </w:r>
      <w:proofErr w:type="spellStart"/>
      <w:r>
        <w:t>Git</w:t>
      </w:r>
      <w:proofErr w:type="spellEnd"/>
      <w:r>
        <w:t xml:space="preserve">. We already listed some examples that hype the MSFT tools. Anyone familiar with </w:t>
      </w:r>
      <w:proofErr w:type="spellStart"/>
      <w:r>
        <w:t>Git</w:t>
      </w:r>
      <w:proofErr w:type="spellEnd"/>
      <w:r>
        <w:t xml:space="preserve"> will know this. Anyone MSFT-centric will be glad to know that ye </w:t>
      </w:r>
      <w:proofErr w:type="spellStart"/>
      <w:r>
        <w:t>olde</w:t>
      </w:r>
      <w:proofErr w:type="spellEnd"/>
      <w:r>
        <w:t xml:space="preserve"> MSFT tools work too.</w:t>
      </w:r>
    </w:p>
  </w:comment>
  <w:comment w:id="370" w:author="Dallas Calvert" w:date="2016-06-22T10:42:00Z" w:initials="DC">
    <w:p w14:paraId="56BB9EFC" w14:textId="6FD2874C" w:rsidR="001355DE" w:rsidRDefault="001355DE">
      <w:pPr>
        <w:pStyle w:val="CommentText"/>
      </w:pPr>
      <w:r>
        <w:rPr>
          <w:rStyle w:val="CommentReference"/>
        </w:rPr>
        <w:annotationRef/>
      </w:r>
      <w:r>
        <w:t xml:space="preserve">I’m not sure what template you’re using. Do you want the level 3 headings to look </w:t>
      </w:r>
      <w:proofErr w:type="spellStart"/>
      <w:r>
        <w:t>differen</w:t>
      </w:r>
      <w:proofErr w:type="spellEnd"/>
      <w:r>
        <w:t xml:space="preserve"> from the Level 2 headings? Currently, they’re the same font and size? It might be nice to make the Level 3s italic, or a point size smaller. </w:t>
      </w:r>
    </w:p>
  </w:comment>
  <w:comment w:id="371" w:author="Jason Hershey" w:date="2016-06-22T11:44:00Z" w:initials="JH">
    <w:p w14:paraId="330E248B" w14:textId="3AEA8E6C" w:rsidR="001355DE" w:rsidRDefault="001355DE">
      <w:pPr>
        <w:pStyle w:val="CommentText"/>
      </w:pPr>
      <w:r>
        <w:rPr>
          <w:rStyle w:val="CommentReference"/>
        </w:rPr>
        <w:annotationRef/>
      </w:r>
      <w:r>
        <w:t>This is the template created by LEX for the LAKs when converted from Markdown to Word.  I think they should look different, but I also don’t think it matters all that much.</w:t>
      </w:r>
    </w:p>
  </w:comment>
  <w:comment w:id="381" w:author="Dallas Calvert" w:date="2016-06-22T10:23:00Z" w:initials="DC">
    <w:p w14:paraId="0D328059" w14:textId="41A7AADD" w:rsidR="001355DE" w:rsidRDefault="001355DE">
      <w:pPr>
        <w:pStyle w:val="CommentText"/>
      </w:pPr>
      <w:r>
        <w:rPr>
          <w:rStyle w:val="CommentReference"/>
        </w:rPr>
        <w:annotationRef/>
      </w:r>
      <w:r>
        <w:t>It seemed redundant to have these “sub” headers in each section, that repeat what the section head says. It makes the copy tighter and more concise.</w:t>
      </w:r>
    </w:p>
  </w:comment>
  <w:comment w:id="383" w:author="Dallas Calvert" w:date="2016-06-22T14:20:00Z" w:initials="DC">
    <w:p w14:paraId="549CFA77" w14:textId="0426D91A" w:rsidR="001355DE" w:rsidRDefault="001355DE">
      <w:pPr>
        <w:pStyle w:val="CommentText"/>
      </w:pPr>
      <w:r>
        <w:rPr>
          <w:rStyle w:val="CommentReference"/>
        </w:rPr>
        <w:annotationRef/>
      </w:r>
      <w:r>
        <w:t>Please note, for the numbered lists from this point on, I utilized the Compact numbering p-tag in the template, to make them indent and align slightly, for easier reading and parsing. However, you can easily reject these changes.</w:t>
      </w:r>
    </w:p>
  </w:comment>
  <w:comment w:id="384" w:author="Jason Hershey" w:date="2016-06-22T11:45:00Z" w:initials="JH">
    <w:p w14:paraId="53668632" w14:textId="39546A9D" w:rsidR="001355DE" w:rsidRDefault="001355DE">
      <w:pPr>
        <w:pStyle w:val="CommentText"/>
      </w:pPr>
      <w:r>
        <w:rPr>
          <w:rStyle w:val="CommentReference"/>
        </w:rPr>
        <w:annotationRef/>
      </w:r>
      <w:r>
        <w:t>Doesn’t bother me.  This is fine to me.</w:t>
      </w:r>
    </w:p>
  </w:comment>
  <w:comment w:id="390" w:author="Dallas Calvert" w:date="2016-06-22T10:24:00Z" w:initials="DC">
    <w:p w14:paraId="5A5AC180" w14:textId="10B43A3C" w:rsidR="001355DE" w:rsidRDefault="001355DE">
      <w:pPr>
        <w:pStyle w:val="CommentText"/>
      </w:pPr>
      <w:r>
        <w:rPr>
          <w:rStyle w:val="CommentReference"/>
        </w:rPr>
        <w:annotationRef/>
      </w:r>
      <w:r>
        <w:t>Should these links be hot/blue? I won’t comment on this again, in case this is intentional, so you don’t have to keep clearing the same comment. Thanks!</w:t>
      </w:r>
    </w:p>
  </w:comment>
  <w:comment w:id="391" w:author="Jason Hershey" w:date="2016-06-22T11:45:00Z" w:initials="JH">
    <w:p w14:paraId="623E4D37" w14:textId="45E035D6" w:rsidR="001355DE" w:rsidRDefault="001355DE">
      <w:pPr>
        <w:pStyle w:val="CommentText"/>
      </w:pPr>
      <w:r>
        <w:rPr>
          <w:rStyle w:val="CommentReference"/>
        </w:rPr>
        <w:annotationRef/>
      </w:r>
      <w:r>
        <w:t>Probably.  I don’t know why they are not formatting that way automatically. Perhaps they were not formatted as links in Markdown</w:t>
      </w:r>
    </w:p>
  </w:comment>
  <w:comment w:id="409" w:author="Dallas Calvert" w:date="2016-06-22T10:10:00Z" w:initials="DC">
    <w:p w14:paraId="153D089A" w14:textId="698ADD0B" w:rsidR="001355DE" w:rsidRDefault="001355DE">
      <w:pPr>
        <w:pStyle w:val="CommentText"/>
      </w:pPr>
      <w:r>
        <w:rPr>
          <w:rStyle w:val="CommentReference"/>
        </w:rPr>
        <w:annotationRef/>
      </w:r>
      <w:r>
        <w:t>Is it a check box? Please include the descriptor. I’ve already got a GitHub account, so I couldn’t run through the create process again to check.</w:t>
      </w:r>
    </w:p>
  </w:comment>
  <w:comment w:id="410" w:author="Jason Hershey" w:date="2016-06-22T11:48:00Z" w:initials="JH">
    <w:p w14:paraId="4E1206EB" w14:textId="25E5E9D4" w:rsidR="001355DE" w:rsidRDefault="001355DE">
      <w:pPr>
        <w:pStyle w:val="CommentText"/>
      </w:pPr>
      <w:r>
        <w:rPr>
          <w:rStyle w:val="CommentReference"/>
        </w:rPr>
        <w:annotationRef/>
      </w:r>
      <w:r>
        <w:t>Yes (not a radio button)</w:t>
      </w:r>
    </w:p>
  </w:comment>
  <w:comment w:id="486" w:author="Dallas Calvert" w:date="2016-06-22T10:25:00Z" w:initials="DC">
    <w:p w14:paraId="1FF98396" w14:textId="65CE8187" w:rsidR="001355DE" w:rsidRDefault="001355DE">
      <w:pPr>
        <w:pStyle w:val="CommentText"/>
      </w:pPr>
      <w:r>
        <w:rPr>
          <w:rStyle w:val="CommentReference"/>
        </w:rPr>
        <w:annotationRef/>
      </w:r>
      <w:r>
        <w:t>Same comment as before. Do any of the other browsers return prompts?!</w:t>
      </w:r>
    </w:p>
  </w:comment>
  <w:comment w:id="487" w:author="Jason Hershey" w:date="2016-06-22T11:49:00Z" w:initials="JH">
    <w:p w14:paraId="171A1104" w14:textId="791C92ED" w:rsidR="001355DE" w:rsidRDefault="001355DE">
      <w:pPr>
        <w:pStyle w:val="CommentText"/>
      </w:pPr>
      <w:r>
        <w:rPr>
          <w:rStyle w:val="CommentReference"/>
        </w:rPr>
        <w:annotationRef/>
      </w:r>
      <w:r>
        <w:t>Same response.</w:t>
      </w:r>
    </w:p>
  </w:comment>
  <w:comment w:id="528" w:author="Dallas Calvert" w:date="2016-06-22T10:30:00Z" w:initials="DC">
    <w:p w14:paraId="5413DE93" w14:textId="7B9C6B56" w:rsidR="001355DE" w:rsidRDefault="001355DE">
      <w:pPr>
        <w:pStyle w:val="CommentText"/>
      </w:pPr>
      <w:r>
        <w:rPr>
          <w:rStyle w:val="CommentReference"/>
        </w:rPr>
        <w:annotationRef/>
      </w:r>
      <w:r>
        <w:t>Do we need to include a note about why it might, or might not, appear?!</w:t>
      </w:r>
    </w:p>
  </w:comment>
  <w:comment w:id="529" w:author="Jason Hershey" w:date="2016-06-22T11:50:00Z" w:initials="JH">
    <w:p w14:paraId="583D787F" w14:textId="63E7F8C3" w:rsidR="001355DE" w:rsidRDefault="001355DE">
      <w:pPr>
        <w:pStyle w:val="CommentText"/>
      </w:pPr>
      <w:r>
        <w:rPr>
          <w:rStyle w:val="CommentReference"/>
        </w:rPr>
        <w:annotationRef/>
      </w:r>
      <w:r>
        <w:t xml:space="preserve">I don’t think so.  This kind of thing comes up in our normal course labs too. An explanation is going into a lot of info we don’t want to get into. Plus, I think MCTs will know why.   </w:t>
      </w:r>
    </w:p>
  </w:comment>
  <w:comment w:id="593" w:author="Francis Langlois" w:date="2016-06-20T15:50:00Z" w:initials="FL">
    <w:p w14:paraId="07E31727" w14:textId="357E2616" w:rsidR="001355DE" w:rsidRDefault="001355DE">
      <w:pPr>
        <w:pStyle w:val="CommentText"/>
      </w:pPr>
      <w:r>
        <w:rPr>
          <w:rStyle w:val="CommentReference"/>
        </w:rPr>
        <w:annotationRef/>
      </w:r>
      <w:r>
        <w:t>This is where we add the information on how to find the course by searching on GitHub.</w:t>
      </w:r>
    </w:p>
  </w:comment>
  <w:comment w:id="594" w:author="Francis Langlois" w:date="2016-06-22T19:55:00Z" w:initials="FL">
    <w:p w14:paraId="673929E5" w14:textId="64D88DB5" w:rsidR="00DB0616" w:rsidRDefault="00DB0616">
      <w:pPr>
        <w:pStyle w:val="CommentText"/>
      </w:pPr>
      <w:r>
        <w:rPr>
          <w:rStyle w:val="CommentReference"/>
        </w:rPr>
        <w:annotationRef/>
      </w:r>
      <w:r>
        <w:t>I think this para is fine as is. I fixed to work without any additional information that we were having a hard time getting clarity on. This is not confusing.</w:t>
      </w:r>
    </w:p>
  </w:comment>
  <w:comment w:id="642" w:author="Stan Reimer" w:date="2016-06-20T10:16:00Z" w:initials="SR">
    <w:p w14:paraId="26D789C3" w14:textId="77777777" w:rsidR="001355DE" w:rsidRDefault="001355DE">
      <w:pPr>
        <w:pStyle w:val="CommentText"/>
      </w:pPr>
      <w:r>
        <w:rPr>
          <w:rStyle w:val="CommentReference"/>
        </w:rPr>
        <w:annotationRef/>
      </w:r>
      <w:r>
        <w:t xml:space="preserve">Provide </w:t>
      </w:r>
      <w:proofErr w:type="spellStart"/>
      <w:r>
        <w:t>linke</w:t>
      </w:r>
      <w:proofErr w:type="spellEnd"/>
    </w:p>
  </w:comment>
  <w:comment w:id="643" w:author="Francis Langlois" w:date="2016-06-22T19:57:00Z" w:initials="FL">
    <w:p w14:paraId="26A1B43D" w14:textId="37003E09" w:rsidR="00C0133C" w:rsidRDefault="00C0133C">
      <w:pPr>
        <w:pStyle w:val="CommentText"/>
      </w:pPr>
      <w:r>
        <w:rPr>
          <w:rStyle w:val="CommentReference"/>
        </w:rPr>
        <w:annotationRef/>
      </w:r>
      <w:r>
        <w:t>Linked</w:t>
      </w:r>
    </w:p>
  </w:comment>
  <w:comment w:id="667" w:author="Stan Reimer" w:date="2016-06-20T10:17:00Z" w:initials="SR">
    <w:p w14:paraId="2DFA1554" w14:textId="77777777" w:rsidR="001355DE" w:rsidRDefault="001355DE">
      <w:pPr>
        <w:pStyle w:val="CommentText"/>
      </w:pPr>
      <w:r>
        <w:rPr>
          <w:rStyle w:val="CommentReference"/>
        </w:rPr>
        <w:annotationRef/>
      </w:r>
      <w:proofErr w:type="spellStart"/>
      <w:r>
        <w:t>Allfiles</w:t>
      </w:r>
      <w:proofErr w:type="spellEnd"/>
      <w:r>
        <w:t xml:space="preserve"> folder?</w:t>
      </w:r>
    </w:p>
  </w:comment>
  <w:comment w:id="666" w:author="Jason Hershey" w:date="2016-06-22T11:52:00Z" w:initials="JH">
    <w:p w14:paraId="3E333F87" w14:textId="26408B6E" w:rsidR="001355DE" w:rsidRDefault="001355DE">
      <w:pPr>
        <w:pStyle w:val="CommentText"/>
      </w:pPr>
      <w:r>
        <w:rPr>
          <w:rStyle w:val="CommentReference"/>
        </w:rPr>
        <w:annotationRef/>
      </w:r>
      <w:r>
        <w:t>But removed the reference.</w:t>
      </w:r>
    </w:p>
  </w:comment>
  <w:comment w:id="679" w:author="Dallas Calvert" w:date="2016-06-22T10:51:00Z" w:initials="DC">
    <w:p w14:paraId="009377BB" w14:textId="7FAF3023" w:rsidR="001355DE" w:rsidRDefault="001355DE">
      <w:pPr>
        <w:pStyle w:val="CommentText"/>
      </w:pPr>
      <w:r>
        <w:rPr>
          <w:rStyle w:val="CommentReference"/>
        </w:rPr>
        <w:annotationRef/>
      </w:r>
      <w:r>
        <w:t xml:space="preserve">Which one? The </w:t>
      </w:r>
      <w:proofErr w:type="spellStart"/>
      <w:r>
        <w:t>appcable</w:t>
      </w:r>
      <w:proofErr w:type="spellEnd"/>
      <w:r>
        <w:t xml:space="preserve"> course folder?</w:t>
      </w:r>
    </w:p>
  </w:comment>
  <w:comment w:id="680" w:author="Jason Hershey" w:date="2016-06-22T11:53:00Z" w:initials="JH">
    <w:p w14:paraId="21B6067D" w14:textId="48AB50ED" w:rsidR="001355DE" w:rsidRDefault="001355DE">
      <w:pPr>
        <w:pStyle w:val="CommentText"/>
      </w:pPr>
      <w:r>
        <w:rPr>
          <w:rStyle w:val="CommentReference"/>
        </w:rPr>
        <w:annotationRef/>
      </w:r>
      <w:r>
        <w:t>Thanks looks like “\Build” was dropped</w:t>
      </w:r>
    </w:p>
  </w:comment>
  <w:comment w:id="684" w:author="Francis Langlois" w:date="2016-06-17T10:38:00Z" w:initials="FL">
    <w:p w14:paraId="74464B13" w14:textId="314D377C" w:rsidR="001355DE" w:rsidRDefault="001355DE">
      <w:pPr>
        <w:pStyle w:val="CommentText"/>
      </w:pPr>
      <w:r>
        <w:rPr>
          <w:rStyle w:val="CommentReference"/>
        </w:rPr>
        <w:annotationRef/>
      </w:r>
      <w:r>
        <w:t>Maybe it is clear but I think we want them to know they don’t do anything to templates.docx.</w:t>
      </w:r>
    </w:p>
  </w:comment>
  <w:comment w:id="685" w:author="Jason Hershey" w:date="2016-06-22T11:53:00Z" w:initials="JH">
    <w:p w14:paraId="6F4C6864" w14:textId="7A5E7551" w:rsidR="001355DE" w:rsidRDefault="001355DE">
      <w:pPr>
        <w:pStyle w:val="CommentText"/>
      </w:pPr>
      <w:r>
        <w:rPr>
          <w:rStyle w:val="CommentReference"/>
        </w:rPr>
        <w:annotationRef/>
      </w:r>
      <w:r>
        <w:t>Good idea</w:t>
      </w:r>
    </w:p>
  </w:comment>
  <w:comment w:id="689" w:author="Francis Langlois" w:date="2016-06-20T14:40:00Z" w:initials="FL">
    <w:p w14:paraId="18EE0274" w14:textId="205EF3A9" w:rsidR="001355DE" w:rsidRDefault="001355DE">
      <w:pPr>
        <w:pStyle w:val="CommentText"/>
      </w:pPr>
      <w:r>
        <w:rPr>
          <w:rStyle w:val="CommentReference"/>
        </w:rPr>
        <w:annotationRef/>
      </w:r>
      <w:r>
        <w:t>If this is too much belt and suspenders, then remove it.</w:t>
      </w:r>
    </w:p>
  </w:comment>
  <w:comment w:id="690" w:author="Jason Hershey" w:date="2016-06-22T11:53:00Z" w:initials="JH">
    <w:p w14:paraId="14C78AC8" w14:textId="38C088B0" w:rsidR="001355DE" w:rsidRDefault="001355DE">
      <w:pPr>
        <w:pStyle w:val="CommentText"/>
      </w:pPr>
      <w:r>
        <w:rPr>
          <w:rStyle w:val="CommentReference"/>
        </w:rPr>
        <w:annotationRef/>
      </w:r>
      <w:r>
        <w:t>I think this is fine</w:t>
      </w:r>
    </w:p>
  </w:comment>
  <w:comment w:id="715" w:author="Dallas Calvert" w:date="2016-06-22T10:54:00Z" w:initials="DC">
    <w:p w14:paraId="2386ACA6" w14:textId="7FFF0767" w:rsidR="001355DE" w:rsidRDefault="001355DE">
      <w:pPr>
        <w:pStyle w:val="CommentText"/>
      </w:pPr>
      <w:r>
        <w:rPr>
          <w:rStyle w:val="CommentReference"/>
        </w:rPr>
        <w:annotationRef/>
      </w:r>
      <w:r>
        <w:t>What folder specifically?</w:t>
      </w:r>
    </w:p>
  </w:comment>
  <w:comment w:id="716" w:author="Jason Hershey" w:date="2016-06-22T11:53:00Z" w:initials="JH">
    <w:p w14:paraId="4D48A167" w14:textId="7719D4B7" w:rsidR="001355DE" w:rsidRDefault="001355DE">
      <w:pPr>
        <w:pStyle w:val="CommentText"/>
      </w:pPr>
      <w:r>
        <w:rPr>
          <w:rStyle w:val="CommentReference"/>
        </w:rPr>
        <w:annotationRef/>
      </w:r>
      <w:r>
        <w:t xml:space="preserve">Weird.  I </w:t>
      </w:r>
      <w:proofErr w:type="spellStart"/>
      <w:r>
        <w:t>thnk</w:t>
      </w:r>
      <w:proofErr w:type="spellEnd"/>
      <w:r>
        <w:t xml:space="preserve"> \Build must have been dropped repeatedly</w:t>
      </w:r>
    </w:p>
  </w:comment>
  <w:comment w:id="737" w:author="Dallas Calvert" w:date="2016-06-22T10:55:00Z" w:initials="DC">
    <w:p w14:paraId="53EA650F" w14:textId="24D3452B" w:rsidR="001355DE" w:rsidRDefault="001355DE">
      <w:pPr>
        <w:pStyle w:val="CommentText"/>
      </w:pPr>
      <w:r>
        <w:rPr>
          <w:rStyle w:val="CommentReference"/>
        </w:rPr>
        <w:annotationRef/>
      </w:r>
      <w:r>
        <w:t>Huh?! This last part of the sentence doesn’t make sense. Maybe some words are missing?!</w:t>
      </w:r>
    </w:p>
  </w:comment>
  <w:comment w:id="738" w:author="Jason Hershey" w:date="2016-06-22T11:54:00Z" w:initials="JH">
    <w:p w14:paraId="70E95F8F" w14:textId="02E06747" w:rsidR="001355DE" w:rsidRDefault="001355DE">
      <w:pPr>
        <w:pStyle w:val="CommentText"/>
      </w:pPr>
      <w:r>
        <w:rPr>
          <w:rStyle w:val="CommentReference"/>
        </w:rPr>
        <w:annotationRef/>
      </w:r>
      <w:r>
        <w:t>Yes, definitely a word missing</w:t>
      </w:r>
    </w:p>
  </w:comment>
  <w:comment w:id="739" w:author="Francis Langlois" w:date="2016-06-22T20:00:00Z" w:initials="FL">
    <w:p w14:paraId="7BB2F836" w14:textId="6EF69098" w:rsidR="007E0631" w:rsidRDefault="007E0631">
      <w:pPr>
        <w:pStyle w:val="CommentText"/>
      </w:pPr>
      <w:r>
        <w:rPr>
          <w:rStyle w:val="CommentReference"/>
        </w:rPr>
        <w:annotationRef/>
      </w:r>
      <w:r>
        <w:t>Seems to make sense now.</w:t>
      </w:r>
    </w:p>
  </w:comment>
  <w:comment w:id="809" w:author="Dallas Calvert" w:date="2016-06-22T11:03:00Z" w:initials="DC">
    <w:p w14:paraId="14129CDD" w14:textId="5DDD235D" w:rsidR="001355DE" w:rsidRDefault="001355DE">
      <w:pPr>
        <w:pStyle w:val="CommentText"/>
      </w:pPr>
      <w:r>
        <w:rPr>
          <w:rStyle w:val="CommentReference"/>
        </w:rPr>
        <w:annotationRef/>
      </w:r>
      <w:r>
        <w:t>Do we need to say how?</w:t>
      </w:r>
    </w:p>
  </w:comment>
  <w:comment w:id="810" w:author="Jason Hershey" w:date="2016-06-22T11:55:00Z" w:initials="JH">
    <w:p w14:paraId="75E6B1DB" w14:textId="273BAEDB" w:rsidR="001355DE" w:rsidRDefault="001355DE">
      <w:pPr>
        <w:pStyle w:val="CommentText"/>
      </w:pPr>
      <w:r>
        <w:rPr>
          <w:rStyle w:val="CommentReference"/>
        </w:rPr>
        <w:annotationRef/>
      </w:r>
      <w:r>
        <w:t>We cover that below.</w:t>
      </w:r>
    </w:p>
  </w:comment>
  <w:comment w:id="834" w:author="Dallas Calvert" w:date="2016-06-22T11:05:00Z" w:initials="DC">
    <w:p w14:paraId="25E13125" w14:textId="0488718F" w:rsidR="001355DE" w:rsidRDefault="001355DE">
      <w:pPr>
        <w:pStyle w:val="CommentText"/>
      </w:pPr>
      <w:r>
        <w:rPr>
          <w:rStyle w:val="CommentReference"/>
        </w:rPr>
        <w:annotationRef/>
      </w:r>
      <w:r>
        <w:t>Should we briefly say how/where?! Seems like this important, so you don’t get swamped with notifications that you’re not necessarily interested in.</w:t>
      </w:r>
    </w:p>
  </w:comment>
  <w:comment w:id="835" w:author="Jason Hershey" w:date="2016-06-22T11:55:00Z" w:initials="JH">
    <w:p w14:paraId="37AFDA94" w14:textId="62C7A97C" w:rsidR="001355DE" w:rsidRDefault="001355DE">
      <w:pPr>
        <w:pStyle w:val="CommentText"/>
      </w:pPr>
      <w:r>
        <w:rPr>
          <w:rStyle w:val="CommentReference"/>
        </w:rPr>
        <w:annotationRef/>
      </w:r>
      <w:r>
        <w:t>My concern here is that there is a LOT of</w:t>
      </w:r>
      <w:r w:rsidR="00CD18E1">
        <w:t xml:space="preserve"> information we COULD cover.  We have to cut off somewhere. We don’t want to just make this an end-to-end </w:t>
      </w:r>
      <w:proofErr w:type="spellStart"/>
      <w:r w:rsidR="00CD18E1">
        <w:t>Github</w:t>
      </w:r>
      <w:proofErr w:type="spellEnd"/>
      <w:r w:rsidR="00CD18E1">
        <w:t xml:space="preserve"> guide.  We could drop this sentence if its problematic, or point to a topic on </w:t>
      </w:r>
      <w:proofErr w:type="spellStart"/>
      <w:r w:rsidR="00CD18E1">
        <w:t>Github</w:t>
      </w:r>
      <w:proofErr w:type="spellEnd"/>
      <w:r w:rsidR="00CD18E1">
        <w:t>.</w:t>
      </w:r>
    </w:p>
  </w:comment>
  <w:comment w:id="860" w:author="Dallas Calvert" w:date="2016-06-22T11:08:00Z" w:initials="DC">
    <w:p w14:paraId="1EFF8970" w14:textId="0CADA647" w:rsidR="001355DE" w:rsidRDefault="001355DE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861" w:author="Jason Hershey" w:date="2016-06-22T11:57:00Z" w:initials="JH">
    <w:p w14:paraId="20BDF1C9" w14:textId="462E8F1F" w:rsidR="00CD18E1" w:rsidRDefault="00CD18E1">
      <w:pPr>
        <w:pStyle w:val="CommentText"/>
      </w:pPr>
      <w:r>
        <w:rPr>
          <w:rStyle w:val="CommentReference"/>
        </w:rPr>
        <w:annotationRef/>
      </w:r>
      <w:r>
        <w:t xml:space="preserve">Not sure of the question.  This not is in direct relation to the </w:t>
      </w:r>
      <w:proofErr w:type="spellStart"/>
      <w:r>
        <w:t>insturctions</w:t>
      </w:r>
      <w:proofErr w:type="spellEnd"/>
      <w:r>
        <w:t xml:space="preserve"> previous.  So it’s the Watch drop-down list they were just in. Do we need to say the list on the </w:t>
      </w:r>
      <w:proofErr w:type="spellStart"/>
      <w:r>
        <w:t>Github</w:t>
      </w:r>
      <w:proofErr w:type="spellEnd"/>
      <w:r>
        <w:t xml:space="preserve"> page?</w:t>
      </w:r>
    </w:p>
  </w:comment>
  <w:comment w:id="905" w:author="Dallas Calvert" w:date="2016-06-22T11:16:00Z" w:initials="DC">
    <w:p w14:paraId="630DC861" w14:textId="306B01B7" w:rsidR="001355DE" w:rsidRDefault="001355DE">
      <w:pPr>
        <w:pStyle w:val="CommentText"/>
      </w:pPr>
      <w:r>
        <w:rPr>
          <w:rStyle w:val="CommentReference"/>
        </w:rPr>
        <w:annotationRef/>
      </w:r>
      <w:r>
        <w:t xml:space="preserve">Per the GitHub site, these </w:t>
      </w:r>
      <w:proofErr w:type="spellStart"/>
      <w:r>
        <w:t>requsts</w:t>
      </w:r>
      <w:proofErr w:type="spellEnd"/>
      <w:r>
        <w:t xml:space="preserve"> are not capitalized. </w:t>
      </w:r>
    </w:p>
  </w:comment>
  <w:comment w:id="906" w:author="Jason Hershey" w:date="2016-06-22T11:58:00Z" w:initials="JH">
    <w:p w14:paraId="0335601F" w14:textId="533FAC72" w:rsidR="00CD18E1" w:rsidRDefault="00CD18E1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936" w:author="Dallas Calvert" w:date="2016-06-22T14:04:00Z" w:initials="DC">
    <w:p w14:paraId="290C4552" w14:textId="5FF0ACFF" w:rsidR="001355DE" w:rsidRDefault="001355DE">
      <w:pPr>
        <w:pStyle w:val="CommentText"/>
      </w:pPr>
      <w:r>
        <w:rPr>
          <w:rStyle w:val="CommentReference"/>
        </w:rPr>
        <w:annotationRef/>
      </w:r>
      <w:r>
        <w:t>Per the GitHub glossary, this does not need to be capped unless you’re referring to a specific branch by name or a UI item.</w:t>
      </w:r>
    </w:p>
  </w:comment>
  <w:comment w:id="937" w:author="Jason Hershey" w:date="2016-06-22T11:58:00Z" w:initials="JH">
    <w:p w14:paraId="4CC77BA9" w14:textId="703D1D4F" w:rsidR="00CD18E1" w:rsidRDefault="00CD18E1">
      <w:pPr>
        <w:pStyle w:val="CommentText"/>
      </w:pPr>
      <w:r>
        <w:rPr>
          <w:rStyle w:val="CommentReference"/>
        </w:rPr>
        <w:annotationRef/>
      </w:r>
      <w:r>
        <w:t>Ok.</w:t>
      </w:r>
    </w:p>
  </w:comment>
  <w:comment w:id="994" w:author="Dallas Calvert" w:date="2016-06-22T14:06:00Z" w:initials="DC">
    <w:p w14:paraId="67DF8D87" w14:textId="4BB1D790" w:rsidR="001355DE" w:rsidRDefault="001355DE">
      <w:pPr>
        <w:pStyle w:val="CommentText"/>
      </w:pPr>
      <w:r>
        <w:rPr>
          <w:rStyle w:val="CommentReference"/>
        </w:rPr>
        <w:annotationRef/>
      </w:r>
      <w:r>
        <w:t>Is there a dialog box that appears, in which they can select the changes?</w:t>
      </w:r>
    </w:p>
  </w:comment>
  <w:comment w:id="995" w:author="Jason Hershey" w:date="2016-06-22T11:58:00Z" w:initials="JH">
    <w:p w14:paraId="739A4719" w14:textId="23BF741D" w:rsidR="00CD18E1" w:rsidRDefault="00CD18E1">
      <w:pPr>
        <w:pStyle w:val="CommentText"/>
      </w:pPr>
      <w:r>
        <w:rPr>
          <w:rStyle w:val="CommentReference"/>
        </w:rPr>
        <w:annotationRef/>
      </w:r>
      <w:proofErr w:type="spellStart"/>
      <w:r>
        <w:t>Its</w:t>
      </w:r>
      <w:proofErr w:type="spellEnd"/>
      <w:r>
        <w:t xml:space="preserve"> not a dialog box. It’s the xxx pane.  Unfortunately, I’ve never seen a </w:t>
      </w:r>
      <w:proofErr w:type="spellStart"/>
      <w:r>
        <w:t>referenc</w:t>
      </w:r>
      <w:proofErr w:type="spellEnd"/>
      <w:r>
        <w:t xml:space="preserve"> to what the results pane, or whatever we want to call it, is called.  In their docs, they don’t name it.  I think in this case, anyone doing this will see where the changes are, so we can skip it too.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EA8577" w15:done="1"/>
  <w15:commentEx w15:paraId="542EEFD7" w15:paraIdParent="25EA8577" w15:done="1"/>
  <w15:commentEx w15:paraId="13F20959" w15:done="0"/>
  <w15:commentEx w15:paraId="29597AB9" w15:paraIdParent="13F20959" w15:done="0"/>
  <w15:commentEx w15:paraId="358A7558" w15:paraIdParent="13F20959" w15:done="0"/>
  <w15:commentEx w15:paraId="1C4E8CB6" w15:done="1"/>
  <w15:commentEx w15:paraId="6A2DFFA9" w15:paraIdParent="1C4E8CB6" w15:done="1"/>
  <w15:commentEx w15:paraId="61878C92" w15:done="1"/>
  <w15:commentEx w15:paraId="53B486ED" w15:done="1"/>
  <w15:commentEx w15:paraId="24815F64" w15:paraIdParent="53B486ED" w15:done="1"/>
  <w15:commentEx w15:paraId="58AEF1DF" w15:done="1"/>
  <w15:commentEx w15:paraId="029D277E" w15:paraIdParent="58AEF1DF" w15:done="1"/>
  <w15:commentEx w15:paraId="21A25282" w15:done="1"/>
  <w15:commentEx w15:paraId="094018F7" w15:paraIdParent="21A25282" w15:done="1"/>
  <w15:commentEx w15:paraId="3030E971" w15:done="1"/>
  <w15:commentEx w15:paraId="2448D9A2" w15:paraIdParent="3030E971" w15:done="1"/>
  <w15:commentEx w15:paraId="5F779EB9" w15:done="1"/>
  <w15:commentEx w15:paraId="21E3317D" w15:paraIdParent="5F779EB9" w15:done="1"/>
  <w15:commentEx w15:paraId="7DD9404E" w15:done="0"/>
  <w15:commentEx w15:paraId="46F65FFA" w15:paraIdParent="7DD9404E" w15:done="0"/>
  <w15:commentEx w15:paraId="72173E19" w15:paraIdParent="7DD9404E" w15:done="0"/>
  <w15:commentEx w15:paraId="37E37C2E" w15:done="0"/>
  <w15:commentEx w15:paraId="19B88D20" w15:paraIdParent="37E37C2E" w15:done="0"/>
  <w15:commentEx w15:paraId="0A433720" w15:done="0"/>
  <w15:commentEx w15:paraId="7EE352DE" w15:paraIdParent="0A433720" w15:done="0"/>
  <w15:commentEx w15:paraId="1826D6AD" w15:paraIdParent="0A433720" w15:done="0"/>
  <w15:commentEx w15:paraId="56BB9EFC" w15:done="1"/>
  <w15:commentEx w15:paraId="330E248B" w15:paraIdParent="56BB9EFC" w15:done="1"/>
  <w15:commentEx w15:paraId="0D328059" w15:done="0"/>
  <w15:commentEx w15:paraId="549CFA77" w15:done="1"/>
  <w15:commentEx w15:paraId="53668632" w15:paraIdParent="549CFA77" w15:done="1"/>
  <w15:commentEx w15:paraId="5A5AC180" w15:done="1"/>
  <w15:commentEx w15:paraId="623E4D37" w15:paraIdParent="5A5AC180" w15:done="1"/>
  <w15:commentEx w15:paraId="153D089A" w15:done="1"/>
  <w15:commentEx w15:paraId="4E1206EB" w15:paraIdParent="153D089A" w15:done="1"/>
  <w15:commentEx w15:paraId="1FF98396" w15:done="1"/>
  <w15:commentEx w15:paraId="171A1104" w15:paraIdParent="1FF98396" w15:done="1"/>
  <w15:commentEx w15:paraId="5413DE93" w15:done="1"/>
  <w15:commentEx w15:paraId="583D787F" w15:paraIdParent="5413DE93" w15:done="1"/>
  <w15:commentEx w15:paraId="07E31727" w15:done="0"/>
  <w15:commentEx w15:paraId="673929E5" w15:paraIdParent="07E31727" w15:done="1"/>
  <w15:commentEx w15:paraId="26D789C3" w15:done="1"/>
  <w15:commentEx w15:paraId="26A1B43D" w15:paraIdParent="26D789C3" w15:done="1"/>
  <w15:commentEx w15:paraId="2DFA1554" w15:done="0"/>
  <w15:commentEx w15:paraId="3E333F87" w15:paraIdParent="2DFA1554" w15:done="1"/>
  <w15:commentEx w15:paraId="009377BB" w15:done="0"/>
  <w15:commentEx w15:paraId="21B6067D" w15:paraIdParent="009377BB" w15:done="1"/>
  <w15:commentEx w15:paraId="74464B13" w15:done="1"/>
  <w15:commentEx w15:paraId="6F4C6864" w15:paraIdParent="74464B13" w15:done="1"/>
  <w15:commentEx w15:paraId="18EE0274" w15:done="1"/>
  <w15:commentEx w15:paraId="14C78AC8" w15:paraIdParent="18EE0274" w15:done="1"/>
  <w15:commentEx w15:paraId="2386ACA6" w15:done="1"/>
  <w15:commentEx w15:paraId="4D48A167" w15:paraIdParent="2386ACA6" w15:done="1"/>
  <w15:commentEx w15:paraId="53EA650F" w15:done="1"/>
  <w15:commentEx w15:paraId="70E95F8F" w15:paraIdParent="53EA650F" w15:done="1"/>
  <w15:commentEx w15:paraId="7BB2F836" w15:paraIdParent="53EA650F" w15:done="1"/>
  <w15:commentEx w15:paraId="14129CDD" w15:done="1"/>
  <w15:commentEx w15:paraId="75E6B1DB" w15:paraIdParent="14129CDD" w15:done="1"/>
  <w15:commentEx w15:paraId="25E13125" w15:done="1"/>
  <w15:commentEx w15:paraId="37AFDA94" w15:paraIdParent="25E13125" w15:done="1"/>
  <w15:commentEx w15:paraId="1EFF8970" w15:done="0"/>
  <w15:commentEx w15:paraId="20BDF1C9" w15:paraIdParent="1EFF8970" w15:done="0"/>
  <w15:commentEx w15:paraId="630DC861" w15:done="1"/>
  <w15:commentEx w15:paraId="0335601F" w15:paraIdParent="630DC861" w15:done="1"/>
  <w15:commentEx w15:paraId="290C4552" w15:done="1"/>
  <w15:commentEx w15:paraId="4CC77BA9" w15:paraIdParent="290C4552" w15:done="1"/>
  <w15:commentEx w15:paraId="67DF8D87" w15:done="0"/>
  <w15:commentEx w15:paraId="739A4719" w15:paraIdParent="67DF8D87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1E2AB" w14:textId="77777777" w:rsidR="004E3900" w:rsidRDefault="004E3900" w:rsidP="00AC2A95">
      <w:pPr>
        <w:spacing w:after="0" w:line="240" w:lineRule="auto"/>
      </w:pPr>
      <w:r>
        <w:separator/>
      </w:r>
    </w:p>
  </w:endnote>
  <w:endnote w:type="continuationSeparator" w:id="0">
    <w:p w14:paraId="3FF50694" w14:textId="77777777" w:rsidR="004E3900" w:rsidRDefault="004E3900" w:rsidP="00AC2A95">
      <w:pPr>
        <w:spacing w:after="0" w:line="240" w:lineRule="auto"/>
      </w:pPr>
      <w:r>
        <w:continuationSeparator/>
      </w:r>
    </w:p>
  </w:endnote>
  <w:endnote w:type="continuationNotice" w:id="1">
    <w:p w14:paraId="3E3649D2" w14:textId="77777777" w:rsidR="004E3900" w:rsidRDefault="004E39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93FAF" w14:textId="77777777" w:rsidR="001355DE" w:rsidRDefault="001355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46D48" w14:textId="77777777" w:rsidR="001355DE" w:rsidRDefault="001355DE">
    <w:pPr>
      <w:pStyle w:val="Footer"/>
    </w:pPr>
    <w:r>
      <w:t>Version: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07CE5" w14:textId="77777777" w:rsidR="001355DE" w:rsidRDefault="001355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E4987" w14:textId="77777777" w:rsidR="004E3900" w:rsidRDefault="004E3900" w:rsidP="00AC2A95">
      <w:pPr>
        <w:spacing w:after="0" w:line="240" w:lineRule="auto"/>
      </w:pPr>
      <w:r>
        <w:separator/>
      </w:r>
    </w:p>
  </w:footnote>
  <w:footnote w:type="continuationSeparator" w:id="0">
    <w:p w14:paraId="6B406D11" w14:textId="77777777" w:rsidR="004E3900" w:rsidRDefault="004E3900" w:rsidP="00AC2A95">
      <w:pPr>
        <w:spacing w:after="0" w:line="240" w:lineRule="auto"/>
      </w:pPr>
      <w:r>
        <w:continuationSeparator/>
      </w:r>
    </w:p>
  </w:footnote>
  <w:footnote w:type="continuationNotice" w:id="1">
    <w:p w14:paraId="5581240A" w14:textId="77777777" w:rsidR="004E3900" w:rsidRDefault="004E39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2282A" w14:textId="77777777" w:rsidR="001355DE" w:rsidRDefault="001355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4765C" w14:textId="77777777" w:rsidR="001355DE" w:rsidRDefault="001355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3AF02" w14:textId="77777777" w:rsidR="001355DE" w:rsidRDefault="001355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97C0CCF"/>
    <w:multiLevelType w:val="multilevel"/>
    <w:tmpl w:val="4C3ABA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5EDCC7"/>
    <w:multiLevelType w:val="multilevel"/>
    <w:tmpl w:val="B380C0D2"/>
    <w:lvl w:ilvl="0">
      <w:start w:val="1"/>
      <w:numFmt w:val="decimal"/>
      <w:pStyle w:val="Compact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BA5D5AB"/>
    <w:multiLevelType w:val="multilevel"/>
    <w:tmpl w:val="3D74DC0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ECBF417"/>
    <w:multiLevelType w:val="multilevel"/>
    <w:tmpl w:val="168C3A5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A004FF7"/>
    <w:multiLevelType w:val="multilevel"/>
    <w:tmpl w:val="648CC12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7C"/>
    <w:multiLevelType w:val="singleLevel"/>
    <w:tmpl w:val="FD50A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 w15:restartNumberingAfterBreak="0">
    <w:nsid w:val="FFFFFF7D"/>
    <w:multiLevelType w:val="singleLevel"/>
    <w:tmpl w:val="1C369ED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FFFFFF7E"/>
    <w:multiLevelType w:val="singleLevel"/>
    <w:tmpl w:val="C7A8269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 w15:restartNumberingAfterBreak="0">
    <w:nsid w:val="FFFFFF7F"/>
    <w:multiLevelType w:val="singleLevel"/>
    <w:tmpl w:val="A3B60B3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FFFFFF80"/>
    <w:multiLevelType w:val="singleLevel"/>
    <w:tmpl w:val="84CAD5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9BA695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62828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D002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2A2917C5"/>
    <w:multiLevelType w:val="hybridMultilevel"/>
    <w:tmpl w:val="44909A38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2AB8BEF7"/>
    <w:multiLevelType w:val="multilevel"/>
    <w:tmpl w:val="94309F8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FE1AC0"/>
    <w:multiLevelType w:val="multilevel"/>
    <w:tmpl w:val="9FF894B6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B21A6A"/>
    <w:multiLevelType w:val="multilevel"/>
    <w:tmpl w:val="968AC486"/>
    <w:lvl w:ilvl="0">
      <w:start w:val="1"/>
      <w:numFmt w:val="decimal"/>
      <w:pStyle w:val="ListParagraph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6F015D"/>
    <w:multiLevelType w:val="hybridMultilevel"/>
    <w:tmpl w:val="E9DE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94C55"/>
    <w:multiLevelType w:val="hybridMultilevel"/>
    <w:tmpl w:val="A1F4BC7E"/>
    <w:lvl w:ilvl="0" w:tplc="9EE0915A">
      <w:start w:val="1"/>
      <w:numFmt w:val="bullet"/>
      <w:pStyle w:val="Heading4"/>
      <w:lvlText w:val="▶"/>
      <w:lvlJc w:val="left"/>
      <w:pPr>
        <w:ind w:left="4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6">
    <w:abstractNumId w:val="15"/>
  </w:num>
  <w:num w:numId="17">
    <w:abstractNumId w:val="15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13"/>
  </w:num>
  <w:num w:numId="33">
    <w:abstractNumId w:val="17"/>
  </w:num>
  <w:num w:numId="34">
    <w:abstractNumId w:val="12"/>
  </w:num>
  <w:num w:numId="35">
    <w:abstractNumId w:val="11"/>
  </w:num>
  <w:num w:numId="36">
    <w:abstractNumId w:val="10"/>
  </w:num>
  <w:num w:numId="37">
    <w:abstractNumId w:val="9"/>
  </w:num>
  <w:num w:numId="38">
    <w:abstractNumId w:val="8"/>
  </w:num>
  <w:num w:numId="39">
    <w:abstractNumId w:val="7"/>
  </w:num>
  <w:num w:numId="40">
    <w:abstractNumId w:val="6"/>
  </w:num>
  <w:num w:numId="41">
    <w:abstractNumId w:val="5"/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  <w:num w:numId="46">
    <w:abstractNumId w:val="7"/>
    <w:lvlOverride w:ilvl="0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IdMacAtCleanup w:val="6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llas Calvert">
    <w15:presenceInfo w15:providerId="Windows Live" w15:userId="8e2ef0e414247b1a"/>
  </w15:person>
  <w15:person w15:author="Jason Hershey">
    <w15:presenceInfo w15:providerId="Windows Live" w15:userId="300ef3a78457dbc7"/>
  </w15:person>
  <w15:person w15:author="Francis Langlois">
    <w15:presenceInfo w15:providerId="Windows Live" w15:userId="19042ffc7b67b3fd"/>
  </w15:person>
  <w15:person w15:author="Stan Reimer">
    <w15:presenceInfo w15:providerId="AD" w15:userId="S-1-5-21-762060527-3093676449-1240210854-11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2301"/>
    <w:rsid w:val="00051AD9"/>
    <w:rsid w:val="000655DB"/>
    <w:rsid w:val="000A5515"/>
    <w:rsid w:val="000B7E8E"/>
    <w:rsid w:val="00106F83"/>
    <w:rsid w:val="00114959"/>
    <w:rsid w:val="001355DE"/>
    <w:rsid w:val="00220E57"/>
    <w:rsid w:val="002269D0"/>
    <w:rsid w:val="0024405E"/>
    <w:rsid w:val="00262B53"/>
    <w:rsid w:val="002C5179"/>
    <w:rsid w:val="002E0891"/>
    <w:rsid w:val="0036666B"/>
    <w:rsid w:val="00386D60"/>
    <w:rsid w:val="003929B1"/>
    <w:rsid w:val="003A4ABE"/>
    <w:rsid w:val="003A5CD8"/>
    <w:rsid w:val="003F5B02"/>
    <w:rsid w:val="00421EF2"/>
    <w:rsid w:val="004473E4"/>
    <w:rsid w:val="00462D20"/>
    <w:rsid w:val="004A2BE6"/>
    <w:rsid w:val="004E29B3"/>
    <w:rsid w:val="004E3900"/>
    <w:rsid w:val="004E6091"/>
    <w:rsid w:val="00527ACF"/>
    <w:rsid w:val="005765DF"/>
    <w:rsid w:val="00590D07"/>
    <w:rsid w:val="0059485F"/>
    <w:rsid w:val="00594FA6"/>
    <w:rsid w:val="005B7501"/>
    <w:rsid w:val="00613BD0"/>
    <w:rsid w:val="006243C0"/>
    <w:rsid w:val="006852C6"/>
    <w:rsid w:val="007351A1"/>
    <w:rsid w:val="00782D88"/>
    <w:rsid w:val="00784D58"/>
    <w:rsid w:val="007857A8"/>
    <w:rsid w:val="007E0631"/>
    <w:rsid w:val="00882050"/>
    <w:rsid w:val="0088466F"/>
    <w:rsid w:val="008A41BF"/>
    <w:rsid w:val="008C33CD"/>
    <w:rsid w:val="008D6863"/>
    <w:rsid w:val="008E1D24"/>
    <w:rsid w:val="009059F0"/>
    <w:rsid w:val="00914C7D"/>
    <w:rsid w:val="00974313"/>
    <w:rsid w:val="009D2A29"/>
    <w:rsid w:val="00A638E8"/>
    <w:rsid w:val="00AC2A95"/>
    <w:rsid w:val="00B550A8"/>
    <w:rsid w:val="00B76D66"/>
    <w:rsid w:val="00B86B75"/>
    <w:rsid w:val="00BA0E46"/>
    <w:rsid w:val="00BC48D5"/>
    <w:rsid w:val="00C0133C"/>
    <w:rsid w:val="00C276C0"/>
    <w:rsid w:val="00C30300"/>
    <w:rsid w:val="00C36279"/>
    <w:rsid w:val="00C44696"/>
    <w:rsid w:val="00C57ED6"/>
    <w:rsid w:val="00C70BA6"/>
    <w:rsid w:val="00C7294F"/>
    <w:rsid w:val="00C86185"/>
    <w:rsid w:val="00CD18E1"/>
    <w:rsid w:val="00CE3986"/>
    <w:rsid w:val="00D32C1C"/>
    <w:rsid w:val="00D67BE8"/>
    <w:rsid w:val="00D83FE0"/>
    <w:rsid w:val="00DB0616"/>
    <w:rsid w:val="00E315A3"/>
    <w:rsid w:val="00E54D26"/>
    <w:rsid w:val="00E634C2"/>
    <w:rsid w:val="00E7053C"/>
    <w:rsid w:val="00EA0F7B"/>
    <w:rsid w:val="00ED1748"/>
    <w:rsid w:val="00F0539B"/>
    <w:rsid w:val="00F96BE3"/>
    <w:rsid w:val="00FF49C9"/>
    <w:rsid w:val="00FF5D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1682"/>
  <w15:docId w15:val="{142F7353-1AAD-45AF-8519-7C068B3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CA"/>
    <w:pPr>
      <w:spacing w:after="120" w:line="260" w:lineRule="exact"/>
      <w:ind w:left="720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ind w:left="0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F1"/>
    <w:pPr>
      <w:keepNext/>
      <w:keepLines/>
      <w:numPr>
        <w:numId w:val="2"/>
      </w:numPr>
      <w:spacing w:before="180" w:after="60" w:line="300" w:lineRule="exact"/>
      <w:outlineLvl w:val="3"/>
    </w:pPr>
    <w:rPr>
      <w:rFonts w:ascii="Segoe Semibold" w:eastAsia="MS Mincho" w:hAnsi="Segoe Semibold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D65F1"/>
    <w:rPr>
      <w:rFonts w:ascii="Segoe Semibold" w:eastAsia="MS Mincho" w:hAnsi="Segoe Semibold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220A78"/>
    <w:pPr>
      <w:numPr>
        <w:numId w:val="3"/>
      </w:numPr>
    </w:pPr>
  </w:style>
  <w:style w:type="character" w:customStyle="1" w:styleId="CompactChar">
    <w:name w:val="Compact Char"/>
    <w:basedOn w:val="DefaultParagraphFont"/>
    <w:link w:val="Compact"/>
    <w:rsid w:val="00220A78"/>
    <w:rPr>
      <w:rFonts w:ascii="Segoe" w:eastAsia="Times New Roman" w:hAnsi="Segoe" w:cs="Times New Roman"/>
      <w:sz w:val="19"/>
      <w:szCs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styleId="Header">
    <w:name w:val="header"/>
    <w:basedOn w:val="Normal"/>
    <w:link w:val="HeaderChar"/>
    <w:uiPriority w:val="99"/>
    <w:unhideWhenUsed/>
    <w:rsid w:val="00AC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95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AC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A95"/>
    <w:rPr>
      <w:rFonts w:ascii="Segoe" w:eastAsia="Times New Roman" w:hAnsi="Segoe" w:cs="Times New Roman"/>
      <w:sz w:val="19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42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3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301"/>
    <w:rPr>
      <w:rFonts w:ascii="Segoe" w:eastAsia="Times New Roman" w:hAnsi="Sego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301"/>
    <w:rPr>
      <w:rFonts w:ascii="Segoe" w:eastAsia="Times New Roman" w:hAnsi="Segoe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01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42301"/>
    <w:pPr>
      <w:spacing w:after="0" w:line="240" w:lineRule="auto"/>
    </w:pPr>
    <w:rPr>
      <w:rFonts w:ascii="Segoe" w:eastAsia="Times New Roman" w:hAnsi="Segoe" w:cs="Times New Roman"/>
      <w:sz w:val="19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30300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C7294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7294F"/>
    <w:rPr>
      <w:rFonts w:ascii="Segoe" w:eastAsia="Times New Roman" w:hAnsi="Segoe" w:cs="Times New Roman"/>
      <w:sz w:val="19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C72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7294F"/>
    <w:rPr>
      <w:rFonts w:ascii="Segoe" w:eastAsia="Times New Roman" w:hAnsi="Segoe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7294F"/>
  </w:style>
  <w:style w:type="character" w:customStyle="1" w:styleId="BodyTextChar">
    <w:name w:val="Body Text Char"/>
    <w:basedOn w:val="DefaultParagraphFont"/>
    <w:link w:val="BodyText"/>
    <w:uiPriority w:val="99"/>
    <w:rsid w:val="00C7294F"/>
    <w:rPr>
      <w:rFonts w:ascii="Segoe" w:eastAsia="Times New Roman" w:hAnsi="Segoe" w:cs="Times New Roman"/>
      <w:sz w:val="19"/>
      <w:szCs w:val="24"/>
    </w:rPr>
  </w:style>
  <w:style w:type="paragraph" w:styleId="ListNumber2">
    <w:name w:val="List Number 2"/>
    <w:basedOn w:val="Normal"/>
    <w:uiPriority w:val="99"/>
    <w:unhideWhenUsed/>
    <w:rsid w:val="00C7294F"/>
    <w:pPr>
      <w:numPr>
        <w:numId w:val="38"/>
      </w:numPr>
      <w:contextualSpacing/>
    </w:pPr>
  </w:style>
  <w:style w:type="paragraph" w:styleId="ListNumber3">
    <w:name w:val="List Number 3"/>
    <w:basedOn w:val="Normal"/>
    <w:uiPriority w:val="99"/>
    <w:unhideWhenUsed/>
    <w:rsid w:val="00C7294F"/>
    <w:pPr>
      <w:numPr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634C2"/>
    <w:pPr>
      <w:numPr>
        <w:numId w:val="40"/>
      </w:numPr>
      <w:contextualSpacing/>
    </w:pPr>
  </w:style>
  <w:style w:type="paragraph" w:styleId="BlockText">
    <w:name w:val="Block Text"/>
    <w:basedOn w:val="Normal"/>
    <w:uiPriority w:val="99"/>
    <w:unhideWhenUsed/>
    <w:rsid w:val="00386D6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rosoftLearn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elp.github.com/articles/cloning-a-repository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DC825-F6EB-4ED4-83E9-E076C2E1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4051</Words>
  <Characters>23093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 Langlois</dc:creator>
  <cp:lastModifiedBy>Francis Langlois</cp:lastModifiedBy>
  <cp:revision>5</cp:revision>
  <dcterms:created xsi:type="dcterms:W3CDTF">2016-06-23T02:59:00Z</dcterms:created>
  <dcterms:modified xsi:type="dcterms:W3CDTF">2016-06-23T03:14:00Z</dcterms:modified>
</cp:coreProperties>
</file>